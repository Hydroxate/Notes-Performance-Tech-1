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D8B830" w14:textId="77777777" w:rsidR="00BD0A21" w:rsidRDefault="00965395" w:rsidP="006B1DDC">
      <w:pPr>
        <w:pStyle w:val="Heading1"/>
      </w:pPr>
      <w:r>
        <w:t>Lab 3:</w:t>
      </w:r>
      <w:r w:rsidR="00BD0A21">
        <w:t xml:space="preserve"> Extending our PD Patch and App</w:t>
      </w:r>
    </w:p>
    <w:p w14:paraId="251EE1EE" w14:textId="77777777" w:rsidR="00BD0A21" w:rsidRDefault="00BD0A21" w:rsidP="00BD0A21"/>
    <w:p w14:paraId="2CCE2ECB" w14:textId="77777777" w:rsidR="00BD0A21" w:rsidRDefault="00965395" w:rsidP="00BD0A21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>In this weeks lab we will</w:t>
      </w:r>
      <w:r w:rsidR="00BD0A21" w:rsidRPr="005D69AF">
        <w:rPr>
          <w:rFonts w:cs="Helvetica"/>
          <w:lang w:val="en-US"/>
        </w:rPr>
        <w:t xml:space="preserve"> extend the app </w:t>
      </w:r>
      <w:r>
        <w:rPr>
          <w:rFonts w:cs="Helvetica"/>
          <w:lang w:val="en-US"/>
        </w:rPr>
        <w:t xml:space="preserve">that we worked with last week </w:t>
      </w:r>
      <w:r w:rsidR="00BD0A21" w:rsidRPr="005D69AF">
        <w:rPr>
          <w:rFonts w:cs="Helvetica"/>
          <w:lang w:val="en-US"/>
        </w:rPr>
        <w:t>so that we can control two oscillators.</w:t>
      </w:r>
      <w:r w:rsidR="00BD0A21">
        <w:rPr>
          <w:rFonts w:cs="Helvetica"/>
          <w:lang w:val="en-US"/>
        </w:rPr>
        <w:t xml:space="preserve"> </w:t>
      </w:r>
      <w:r>
        <w:rPr>
          <w:rFonts w:cs="Helvetica"/>
          <w:lang w:val="en-US"/>
        </w:rPr>
        <w:t>Obviously w</w:t>
      </w:r>
      <w:r w:rsidR="00BD0A21">
        <w:rPr>
          <w:rFonts w:cs="Helvetica"/>
          <w:lang w:val="en-US"/>
        </w:rPr>
        <w:t xml:space="preserve">e’ll need to edit the PD patch. </w:t>
      </w:r>
      <w:r>
        <w:rPr>
          <w:rFonts w:cs="Helvetica"/>
          <w:lang w:val="en-US"/>
        </w:rPr>
        <w:t>However w</w:t>
      </w:r>
      <w:r w:rsidR="00BD0A21">
        <w:rPr>
          <w:rFonts w:cs="Helvetica"/>
          <w:lang w:val="en-US"/>
        </w:rPr>
        <w:t>e</w:t>
      </w:r>
      <w:r>
        <w:rPr>
          <w:rFonts w:cs="Helvetica"/>
          <w:lang w:val="en-US"/>
        </w:rPr>
        <w:t xml:space="preserve"> wi</w:t>
      </w:r>
      <w:r w:rsidR="00BD0A21">
        <w:rPr>
          <w:rFonts w:cs="Helvetica"/>
          <w:lang w:val="en-US"/>
        </w:rPr>
        <w:t xml:space="preserve">ll also need to add some new GUI </w:t>
      </w:r>
      <w:r>
        <w:rPr>
          <w:rFonts w:cs="Helvetica"/>
          <w:lang w:val="en-US"/>
        </w:rPr>
        <w:t>widgets</w:t>
      </w:r>
      <w:r w:rsidR="00BD0A21">
        <w:rPr>
          <w:rFonts w:cs="Helvetica"/>
          <w:lang w:val="en-US"/>
        </w:rPr>
        <w:t xml:space="preserve"> to our app to control the new parts of our patch.</w:t>
      </w:r>
    </w:p>
    <w:p w14:paraId="7CE5F896" w14:textId="77777777" w:rsidR="00BD0A21" w:rsidRDefault="00BD0A21" w:rsidP="00BD0A21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</w:p>
    <w:p w14:paraId="1D7E8057" w14:textId="77777777" w:rsidR="006F27E7" w:rsidRDefault="006F27E7" w:rsidP="00BD0A21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</w:p>
    <w:p w14:paraId="190E482C" w14:textId="77777777" w:rsidR="006F27E7" w:rsidRDefault="006F27E7" w:rsidP="006B1DDC">
      <w:pPr>
        <w:pStyle w:val="Heading2"/>
        <w:rPr>
          <w:lang w:val="en-US"/>
        </w:rPr>
      </w:pPr>
      <w:r>
        <w:rPr>
          <w:lang w:val="en-US"/>
        </w:rPr>
        <w:t>Setup</w:t>
      </w:r>
    </w:p>
    <w:p w14:paraId="53F38D29" w14:textId="25F91615" w:rsidR="0004187A" w:rsidRDefault="00965395" w:rsidP="00BD0A21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 xml:space="preserve">Download </w:t>
      </w:r>
      <w:r w:rsidR="0004187A">
        <w:rPr>
          <w:rFonts w:cs="Helvetica"/>
          <w:lang w:val="en-US"/>
        </w:rPr>
        <w:t>the</w:t>
      </w:r>
      <w:r>
        <w:rPr>
          <w:rFonts w:cs="Helvetica"/>
          <w:lang w:val="en-US"/>
        </w:rPr>
        <w:t xml:space="preserve"> example from </w:t>
      </w:r>
      <w:proofErr w:type="spellStart"/>
      <w:r w:rsidR="00E373EB">
        <w:rPr>
          <w:rFonts w:cs="Helvetica"/>
          <w:lang w:val="en-US"/>
        </w:rPr>
        <w:t>Github</w:t>
      </w:r>
      <w:proofErr w:type="spellEnd"/>
      <w:r w:rsidR="0004187A">
        <w:rPr>
          <w:rFonts w:cs="Helvetica"/>
          <w:lang w:val="en-US"/>
        </w:rPr>
        <w:t xml:space="preserve">: </w:t>
      </w:r>
      <w:hyperlink r:id="rId6" w:history="1">
        <w:r w:rsidR="0004187A" w:rsidRPr="00C8568A">
          <w:rPr>
            <w:rStyle w:val="Hyperlink"/>
            <w:rFonts w:cs="Helvetica"/>
            <w:lang w:val="en-US"/>
          </w:rPr>
          <w:t>https://github.com/Hydroxate/Lab03_Template</w:t>
        </w:r>
      </w:hyperlink>
    </w:p>
    <w:p w14:paraId="417B3B2E" w14:textId="77777777" w:rsidR="0004187A" w:rsidRDefault="0004187A" w:rsidP="00BD0A21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</w:p>
    <w:p w14:paraId="2F9A3305" w14:textId="77777777" w:rsidR="0004187A" w:rsidRDefault="006F27E7" w:rsidP="00BD0A21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>Open the provided template</w:t>
      </w:r>
      <w:r w:rsidR="00965395">
        <w:rPr>
          <w:rFonts w:cs="Helvetica"/>
          <w:lang w:val="en-US"/>
        </w:rPr>
        <w:t xml:space="preserve"> in android studio. </w:t>
      </w:r>
    </w:p>
    <w:p w14:paraId="49A42274" w14:textId="77777777" w:rsidR="006F27E7" w:rsidRDefault="006F27E7" w:rsidP="00BD0A21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</w:p>
    <w:p w14:paraId="38CA9B9A" w14:textId="77777777" w:rsidR="006F27E7" w:rsidRDefault="006F27E7" w:rsidP="00BD0A21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</w:p>
    <w:p w14:paraId="4FC02628" w14:textId="77777777" w:rsidR="006F27E7" w:rsidRDefault="006F27E7" w:rsidP="006B1DDC">
      <w:pPr>
        <w:pStyle w:val="Heading2"/>
        <w:rPr>
          <w:lang w:val="en-US"/>
        </w:rPr>
      </w:pPr>
      <w:r>
        <w:rPr>
          <w:lang w:val="en-US"/>
        </w:rPr>
        <w:t>Edit The PD Patch</w:t>
      </w:r>
    </w:p>
    <w:p w14:paraId="1984A3C0" w14:textId="77777777" w:rsidR="006F27E7" w:rsidRDefault="006F27E7" w:rsidP="00BD0A21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>Lets create a more interesting PD patch.</w:t>
      </w:r>
    </w:p>
    <w:p w14:paraId="108AC0B7" w14:textId="77777777" w:rsidR="00BD0A21" w:rsidRPr="005D69AF" w:rsidRDefault="00BD0A21" w:rsidP="00BD0A21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</w:p>
    <w:p w14:paraId="360FD64B" w14:textId="77777777" w:rsidR="00BD0A21" w:rsidRPr="006F27E7" w:rsidRDefault="00BD0A21" w:rsidP="006B1DD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="Helvetica"/>
          <w:lang w:val="en-US"/>
        </w:rPr>
      </w:pPr>
      <w:r w:rsidRPr="006F27E7">
        <w:rPr>
          <w:rFonts w:cs="Helvetica"/>
          <w:lang w:val="en-US"/>
        </w:rPr>
        <w:t>Locate the raw folder in Android Studio.</w:t>
      </w:r>
    </w:p>
    <w:p w14:paraId="189CBC5D" w14:textId="77777777" w:rsidR="00BD0A21" w:rsidRPr="006F27E7" w:rsidRDefault="00BD0A21" w:rsidP="006B1DD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="Helvetica"/>
          <w:lang w:val="en-US"/>
        </w:rPr>
      </w:pPr>
      <w:r w:rsidRPr="006F27E7">
        <w:rPr>
          <w:rFonts w:cs="Helvetica"/>
          <w:lang w:val="en-US"/>
        </w:rPr>
        <w:t>Right click and locate the synth.zip in finder.</w:t>
      </w:r>
    </w:p>
    <w:p w14:paraId="4FF2E957" w14:textId="77777777" w:rsidR="00BD0A21" w:rsidRPr="006F27E7" w:rsidRDefault="00BD0A21" w:rsidP="006B1DD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="Helvetica"/>
          <w:lang w:val="en-US"/>
        </w:rPr>
      </w:pPr>
      <w:r w:rsidRPr="006F27E7">
        <w:rPr>
          <w:rFonts w:cs="Helvetica"/>
          <w:lang w:val="en-US"/>
        </w:rPr>
        <w:t>Unzip the archive.</w:t>
      </w:r>
    </w:p>
    <w:p w14:paraId="34EE993B" w14:textId="77777777" w:rsidR="00BD0A21" w:rsidRPr="006F27E7" w:rsidRDefault="00BD0A21" w:rsidP="006B1DD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="Helvetica"/>
          <w:lang w:val="en-US"/>
        </w:rPr>
      </w:pPr>
      <w:r w:rsidRPr="006F27E7">
        <w:rPr>
          <w:rFonts w:cs="Helvetica"/>
          <w:lang w:val="en-US"/>
        </w:rPr>
        <w:t>Delete the archive.</w:t>
      </w:r>
    </w:p>
    <w:p w14:paraId="4079321E" w14:textId="77777777" w:rsidR="00BD0A21" w:rsidRPr="006F27E7" w:rsidRDefault="00BD0A21" w:rsidP="006B1DD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="Helvetica"/>
          <w:lang w:val="en-US"/>
        </w:rPr>
      </w:pPr>
      <w:r w:rsidRPr="006F27E7">
        <w:rPr>
          <w:rFonts w:cs="Helvetica"/>
          <w:lang w:val="en-US"/>
        </w:rPr>
        <w:t xml:space="preserve">Open the </w:t>
      </w:r>
      <w:proofErr w:type="spellStart"/>
      <w:r w:rsidRPr="006F27E7">
        <w:rPr>
          <w:rFonts w:cs="Helvetica"/>
          <w:lang w:val="en-US"/>
        </w:rPr>
        <w:t>synth.pd</w:t>
      </w:r>
      <w:proofErr w:type="spellEnd"/>
      <w:r w:rsidRPr="006F27E7">
        <w:rPr>
          <w:rFonts w:cs="Helvetica"/>
          <w:lang w:val="en-US"/>
        </w:rPr>
        <w:t xml:space="preserve"> file in pure data.</w:t>
      </w:r>
    </w:p>
    <w:p w14:paraId="04847FE5" w14:textId="77777777" w:rsidR="00BD0A21" w:rsidRPr="006F27E7" w:rsidRDefault="00BD0A21" w:rsidP="006B1DD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="Helvetica"/>
          <w:lang w:val="en-US"/>
        </w:rPr>
      </w:pPr>
      <w:r w:rsidRPr="006F27E7">
        <w:rPr>
          <w:rFonts w:cs="Helvetica"/>
          <w:lang w:val="en-US"/>
        </w:rPr>
        <w:t>Edit the patch</w:t>
      </w:r>
      <w:r w:rsidR="00965395" w:rsidRPr="006F27E7">
        <w:rPr>
          <w:rFonts w:cs="Helvetica"/>
          <w:lang w:val="en-US"/>
        </w:rPr>
        <w:t xml:space="preserve">. </w:t>
      </w:r>
      <w:proofErr w:type="gramStart"/>
      <w:r w:rsidR="00965395" w:rsidRPr="006F27E7">
        <w:rPr>
          <w:rFonts w:cs="Helvetica"/>
          <w:lang w:val="en-US"/>
        </w:rPr>
        <w:t>Make</w:t>
      </w:r>
      <w:r w:rsidRPr="006F27E7">
        <w:rPr>
          <w:rFonts w:cs="Helvetica"/>
          <w:lang w:val="en-US"/>
        </w:rPr>
        <w:t xml:space="preserve">  the</w:t>
      </w:r>
      <w:proofErr w:type="gramEnd"/>
      <w:r w:rsidRPr="006F27E7">
        <w:rPr>
          <w:rFonts w:cs="Helvetica"/>
          <w:lang w:val="en-US"/>
        </w:rPr>
        <w:t xml:space="preserve"> following  changes:</w:t>
      </w:r>
    </w:p>
    <w:p w14:paraId="6A2B233E" w14:textId="77777777" w:rsidR="00BD0A21" w:rsidRPr="005D69AF" w:rsidRDefault="00BD0A21" w:rsidP="00BD0A21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</w:p>
    <w:p w14:paraId="13F4046D" w14:textId="77777777" w:rsidR="00BD0A21" w:rsidRDefault="00BD0A21" w:rsidP="00BD0A21">
      <w:pPr>
        <w:widowControl w:val="0"/>
        <w:autoSpaceDE w:val="0"/>
        <w:autoSpaceDN w:val="0"/>
        <w:adjustRightInd w:val="0"/>
        <w:ind w:firstLine="720"/>
        <w:rPr>
          <w:rFonts w:cs="Helvetica"/>
          <w:lang w:val="en-US"/>
        </w:rPr>
      </w:pPr>
      <w:r>
        <w:rPr>
          <w:rFonts w:cs="Helvetica"/>
          <w:lang w:val="en-US"/>
        </w:rPr>
        <w:t>C</w:t>
      </w:r>
      <w:r w:rsidRPr="005D69AF">
        <w:rPr>
          <w:rFonts w:cs="Helvetica"/>
          <w:lang w:val="en-US"/>
        </w:rPr>
        <w:t xml:space="preserve">reate a new </w:t>
      </w:r>
      <w:proofErr w:type="gramStart"/>
      <w:r w:rsidRPr="005D69AF">
        <w:rPr>
          <w:rFonts w:cs="Helvetica"/>
          <w:lang w:val="en-US"/>
        </w:rPr>
        <w:t xml:space="preserve">oscillator </w:t>
      </w:r>
      <w:r>
        <w:rPr>
          <w:rFonts w:cs="Helvetica"/>
          <w:lang w:val="en-US"/>
        </w:rPr>
        <w:t xml:space="preserve"> with</w:t>
      </w:r>
      <w:proofErr w:type="gramEnd"/>
      <w:r>
        <w:rPr>
          <w:rFonts w:cs="Helvetica"/>
          <w:lang w:val="en-US"/>
        </w:rPr>
        <w:t xml:space="preserve"> a default frequency of</w:t>
      </w:r>
      <w:r w:rsidRPr="005D69AF">
        <w:rPr>
          <w:rFonts w:cs="Helvetica"/>
          <w:lang w:val="en-US"/>
        </w:rPr>
        <w:t xml:space="preserve"> 220Hz.</w:t>
      </w:r>
    </w:p>
    <w:p w14:paraId="135A8997" w14:textId="77777777" w:rsidR="00BD0A21" w:rsidRPr="005D69AF" w:rsidRDefault="00BD0A21" w:rsidP="00BD0A21">
      <w:pPr>
        <w:widowControl w:val="0"/>
        <w:autoSpaceDE w:val="0"/>
        <w:autoSpaceDN w:val="0"/>
        <w:adjustRightInd w:val="0"/>
        <w:ind w:firstLine="720"/>
        <w:rPr>
          <w:rFonts w:cs="Helvetica"/>
          <w:lang w:val="en-US"/>
        </w:rPr>
      </w:pPr>
      <w:r>
        <w:rPr>
          <w:rFonts w:cs="Helvetica"/>
          <w:lang w:val="en-US"/>
        </w:rPr>
        <w:t>C</w:t>
      </w:r>
      <w:r w:rsidRPr="005D69AF">
        <w:rPr>
          <w:rFonts w:cs="Helvetica"/>
          <w:lang w:val="en-US"/>
        </w:rPr>
        <w:t>reate a new [*</w:t>
      </w:r>
      <w:proofErr w:type="gramStart"/>
      <w:r w:rsidRPr="005D69AF">
        <w:rPr>
          <w:rFonts w:cs="Helvetica"/>
          <w:lang w:val="en-US"/>
        </w:rPr>
        <w:t>~ ]</w:t>
      </w:r>
      <w:proofErr w:type="gramEnd"/>
      <w:r w:rsidRPr="005D69AF">
        <w:rPr>
          <w:rFonts w:cs="Helvetica"/>
          <w:lang w:val="en-US"/>
        </w:rPr>
        <w:t xml:space="preserve"> to control its amplitude.</w:t>
      </w:r>
    </w:p>
    <w:p w14:paraId="135D1DFB" w14:textId="77777777" w:rsidR="00BD0A21" w:rsidRPr="005D69AF" w:rsidRDefault="00BD0A21" w:rsidP="00BD0A21">
      <w:pPr>
        <w:widowControl w:val="0"/>
        <w:autoSpaceDE w:val="0"/>
        <w:autoSpaceDN w:val="0"/>
        <w:adjustRightInd w:val="0"/>
        <w:ind w:left="1440" w:hanging="720"/>
        <w:rPr>
          <w:rFonts w:cs="Helvetica"/>
          <w:lang w:val="en-US"/>
        </w:rPr>
      </w:pPr>
      <w:r>
        <w:rPr>
          <w:rFonts w:cs="Helvetica"/>
          <w:lang w:val="en-US"/>
        </w:rPr>
        <w:t>C</w:t>
      </w:r>
      <w:r w:rsidRPr="005D69AF">
        <w:rPr>
          <w:rFonts w:cs="Helvetica"/>
          <w:lang w:val="en-US"/>
        </w:rPr>
        <w:t>reate a new receive object called [r amp2] and connect it to the multiplier</w:t>
      </w:r>
    </w:p>
    <w:p w14:paraId="7653DB88" w14:textId="77777777" w:rsidR="00BD0A21" w:rsidRPr="005D69AF" w:rsidRDefault="00BD0A21" w:rsidP="00BD0A21">
      <w:pPr>
        <w:widowControl w:val="0"/>
        <w:autoSpaceDE w:val="0"/>
        <w:autoSpaceDN w:val="0"/>
        <w:adjustRightInd w:val="0"/>
        <w:ind w:firstLine="720"/>
        <w:rPr>
          <w:rFonts w:cs="Helvetica"/>
          <w:lang w:val="en-US"/>
        </w:rPr>
      </w:pPr>
      <w:r>
        <w:rPr>
          <w:rFonts w:cs="Helvetica"/>
          <w:lang w:val="en-US"/>
        </w:rPr>
        <w:t>C</w:t>
      </w:r>
      <w:r w:rsidRPr="005D69AF">
        <w:rPr>
          <w:rFonts w:cs="Helvetica"/>
          <w:lang w:val="en-US"/>
        </w:rPr>
        <w:t>onnect the output of the [*</w:t>
      </w:r>
      <w:proofErr w:type="gramStart"/>
      <w:r w:rsidRPr="005D69AF">
        <w:rPr>
          <w:rFonts w:cs="Helvetica"/>
          <w:lang w:val="en-US"/>
        </w:rPr>
        <w:t>~ ]</w:t>
      </w:r>
      <w:proofErr w:type="gramEnd"/>
      <w:r w:rsidRPr="005D69AF">
        <w:rPr>
          <w:rFonts w:cs="Helvetica"/>
          <w:lang w:val="en-US"/>
        </w:rPr>
        <w:t xml:space="preserve"> to the existing [</w:t>
      </w:r>
      <w:proofErr w:type="spellStart"/>
      <w:r w:rsidRPr="005D69AF">
        <w:rPr>
          <w:rFonts w:cs="Helvetica"/>
          <w:lang w:val="en-US"/>
        </w:rPr>
        <w:t>dac</w:t>
      </w:r>
      <w:proofErr w:type="spellEnd"/>
      <w:r w:rsidRPr="005D69AF">
        <w:rPr>
          <w:rFonts w:cs="Helvetica"/>
          <w:lang w:val="en-US"/>
        </w:rPr>
        <w:t>~]</w:t>
      </w:r>
    </w:p>
    <w:p w14:paraId="0A19D6D6" w14:textId="77777777" w:rsidR="00BD0A21" w:rsidRDefault="00BD0A21" w:rsidP="00BD0A21">
      <w:pPr>
        <w:widowControl w:val="0"/>
        <w:autoSpaceDE w:val="0"/>
        <w:autoSpaceDN w:val="0"/>
        <w:adjustRightInd w:val="0"/>
        <w:ind w:firstLine="720"/>
        <w:rPr>
          <w:rFonts w:cs="Helvetica"/>
          <w:lang w:val="en-US"/>
        </w:rPr>
      </w:pPr>
      <w:r>
        <w:rPr>
          <w:rFonts w:cs="Helvetica"/>
          <w:lang w:val="en-US"/>
        </w:rPr>
        <w:t>T</w:t>
      </w:r>
      <w:r w:rsidRPr="005D69AF">
        <w:rPr>
          <w:rFonts w:cs="Helvetica"/>
          <w:lang w:val="en-US"/>
        </w:rPr>
        <w:t xml:space="preserve">est your patch in </w:t>
      </w:r>
      <w:proofErr w:type="spellStart"/>
      <w:proofErr w:type="gramStart"/>
      <w:r w:rsidRPr="005D69AF">
        <w:rPr>
          <w:rFonts w:cs="Helvetica"/>
          <w:lang w:val="en-US"/>
        </w:rPr>
        <w:t>pd</w:t>
      </w:r>
      <w:proofErr w:type="spellEnd"/>
      <w:proofErr w:type="gramEnd"/>
      <w:r w:rsidRPr="005D69AF">
        <w:rPr>
          <w:rFonts w:cs="Helvetica"/>
          <w:lang w:val="en-US"/>
        </w:rPr>
        <w:t xml:space="preserve"> using toggles</w:t>
      </w:r>
      <w:r w:rsidR="006F27E7">
        <w:rPr>
          <w:rFonts w:cs="Helvetica"/>
          <w:lang w:val="en-US"/>
        </w:rPr>
        <w:t xml:space="preserve"> and number boxes</w:t>
      </w:r>
      <w:r w:rsidRPr="005D69AF">
        <w:rPr>
          <w:rFonts w:cs="Helvetica"/>
          <w:lang w:val="en-US"/>
        </w:rPr>
        <w:t xml:space="preserve">. </w:t>
      </w:r>
    </w:p>
    <w:p w14:paraId="1C538EE9" w14:textId="77777777" w:rsidR="00BD0A21" w:rsidRDefault="00BD0A21" w:rsidP="00BD0A21">
      <w:pPr>
        <w:widowControl w:val="0"/>
        <w:autoSpaceDE w:val="0"/>
        <w:autoSpaceDN w:val="0"/>
        <w:adjustRightInd w:val="0"/>
        <w:ind w:left="720"/>
        <w:rPr>
          <w:rFonts w:cs="Helvetica"/>
          <w:lang w:val="en-US"/>
        </w:rPr>
      </w:pPr>
    </w:p>
    <w:p w14:paraId="4C9E38D7" w14:textId="77777777" w:rsidR="00BD0A21" w:rsidRDefault="00BD0A21" w:rsidP="00BD0A21">
      <w:pPr>
        <w:widowControl w:val="0"/>
        <w:autoSpaceDE w:val="0"/>
        <w:autoSpaceDN w:val="0"/>
        <w:adjustRightInd w:val="0"/>
        <w:ind w:left="720"/>
        <w:jc w:val="center"/>
        <w:rPr>
          <w:rFonts w:cs="Helvetica"/>
          <w:lang w:val="en-US"/>
        </w:rPr>
      </w:pPr>
      <w:r w:rsidRPr="006B1DDC">
        <w:rPr>
          <w:rFonts w:cs="Helvetica"/>
          <w:noProof/>
          <w:lang w:val="en-US"/>
        </w:rPr>
        <w:lastRenderedPageBreak/>
        <w:drawing>
          <wp:inline distT="0" distB="0" distL="0" distR="0" wp14:anchorId="107DE920" wp14:editId="49652DD7">
            <wp:extent cx="3810000" cy="3462584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1-31 at 11.47.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047" cy="347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72C9" w14:textId="77777777" w:rsidR="00BD0A21" w:rsidRPr="005D69AF" w:rsidRDefault="00BD0A21" w:rsidP="00BD0A21">
      <w:pPr>
        <w:widowControl w:val="0"/>
        <w:autoSpaceDE w:val="0"/>
        <w:autoSpaceDN w:val="0"/>
        <w:adjustRightInd w:val="0"/>
        <w:ind w:left="720"/>
        <w:rPr>
          <w:rFonts w:cs="Helvetica"/>
          <w:lang w:val="en-US"/>
        </w:rPr>
      </w:pPr>
    </w:p>
    <w:p w14:paraId="6BFB6B53" w14:textId="77777777" w:rsidR="006F27E7" w:rsidRPr="006F27E7" w:rsidRDefault="006F27E7" w:rsidP="006B1DDC">
      <w:pPr>
        <w:pStyle w:val="Heading3"/>
        <w:rPr>
          <w:lang w:val="en-US"/>
        </w:rPr>
      </w:pPr>
      <w:r>
        <w:rPr>
          <w:lang w:val="en-US"/>
        </w:rPr>
        <w:t>Include the new patch in the project</w:t>
      </w:r>
    </w:p>
    <w:p w14:paraId="275134FB" w14:textId="77777777" w:rsidR="006F27E7" w:rsidRDefault="006F27E7" w:rsidP="006B1DDC">
      <w:pPr>
        <w:pStyle w:val="ListParagraph"/>
        <w:widowControl w:val="0"/>
        <w:autoSpaceDE w:val="0"/>
        <w:autoSpaceDN w:val="0"/>
        <w:adjustRightInd w:val="0"/>
        <w:rPr>
          <w:rFonts w:cs="Helvetica"/>
          <w:lang w:val="en-US"/>
        </w:rPr>
      </w:pPr>
    </w:p>
    <w:p w14:paraId="716A5553" w14:textId="77777777" w:rsidR="00BD0A21" w:rsidRPr="006F27E7" w:rsidRDefault="00BD0A21" w:rsidP="006B1DD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cs="Helvetica"/>
          <w:lang w:val="en-US"/>
        </w:rPr>
      </w:pPr>
      <w:r w:rsidRPr="006F27E7">
        <w:rPr>
          <w:rFonts w:cs="Helvetica"/>
          <w:lang w:val="en-US"/>
        </w:rPr>
        <w:t>Save the patch</w:t>
      </w:r>
    </w:p>
    <w:p w14:paraId="175850AF" w14:textId="77777777" w:rsidR="00BD0A21" w:rsidRPr="006F27E7" w:rsidRDefault="00BD0A21" w:rsidP="006B1DD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cs="Helvetica"/>
          <w:lang w:val="en-US"/>
        </w:rPr>
      </w:pPr>
      <w:r w:rsidRPr="006F27E7">
        <w:rPr>
          <w:rFonts w:cs="Helvetica"/>
          <w:lang w:val="en-US"/>
        </w:rPr>
        <w:t>Close the patch</w:t>
      </w:r>
    </w:p>
    <w:p w14:paraId="321C030C" w14:textId="77777777" w:rsidR="00BD0A21" w:rsidRDefault="00BD0A21" w:rsidP="006B1DDC">
      <w:pPr>
        <w:pStyle w:val="ListParagraph"/>
        <w:numPr>
          <w:ilvl w:val="0"/>
          <w:numId w:val="9"/>
        </w:numPr>
        <w:jc w:val="both"/>
      </w:pPr>
      <w:r>
        <w:t>Right click the synth patch, and click “Compress synth.pd”.</w:t>
      </w:r>
    </w:p>
    <w:p w14:paraId="77ADA30C" w14:textId="77777777" w:rsidR="00BD0A21" w:rsidRDefault="00BD0A21" w:rsidP="00BD0A21">
      <w:pPr>
        <w:jc w:val="both"/>
      </w:pPr>
    </w:p>
    <w:p w14:paraId="5B54EC55" w14:textId="77777777" w:rsidR="00BD0A21" w:rsidRDefault="00BD0A21" w:rsidP="006B1DDC">
      <w:pPr>
        <w:pStyle w:val="ListParagraph"/>
        <w:numPr>
          <w:ilvl w:val="0"/>
          <w:numId w:val="9"/>
        </w:numPr>
        <w:jc w:val="both"/>
      </w:pPr>
      <w:r>
        <w:t>This will create a zip file called “synth.pd.zip”. Rename it “synth.zip”.</w:t>
      </w:r>
    </w:p>
    <w:p w14:paraId="63FB6526" w14:textId="77777777" w:rsidR="00BD0A21" w:rsidRDefault="00BD0A21" w:rsidP="00BD0A21">
      <w:pPr>
        <w:jc w:val="both"/>
      </w:pPr>
    </w:p>
    <w:p w14:paraId="3E644EB4" w14:textId="77777777" w:rsidR="00BD0A21" w:rsidRDefault="00BD0A21" w:rsidP="006B1DDC">
      <w:pPr>
        <w:pStyle w:val="ListParagraph"/>
        <w:numPr>
          <w:ilvl w:val="0"/>
          <w:numId w:val="9"/>
        </w:numPr>
        <w:jc w:val="both"/>
      </w:pPr>
      <w:r>
        <w:t>Delete synth.pd</w:t>
      </w:r>
    </w:p>
    <w:p w14:paraId="292C1873" w14:textId="77777777" w:rsidR="00965395" w:rsidRDefault="00965395" w:rsidP="00BD0A21">
      <w:pPr>
        <w:jc w:val="both"/>
      </w:pPr>
    </w:p>
    <w:p w14:paraId="1BB2AB14" w14:textId="77777777" w:rsidR="00965395" w:rsidRDefault="00965395" w:rsidP="00BD0A21">
      <w:pPr>
        <w:jc w:val="both"/>
      </w:pPr>
    </w:p>
    <w:p w14:paraId="3059D3B1" w14:textId="0723ADCF" w:rsidR="00BD0A21" w:rsidRDefault="00BD0A21" w:rsidP="006B1DDC">
      <w:pPr>
        <w:pStyle w:val="Heading2"/>
      </w:pPr>
      <w:r>
        <w:t xml:space="preserve">Part </w:t>
      </w:r>
      <w:r w:rsidR="00FC6006">
        <w:t xml:space="preserve">1: </w:t>
      </w:r>
      <w:r w:rsidR="006F27E7">
        <w:t>Creating a GUI in Android Studio and Connecting it to a PD Patch.</w:t>
      </w:r>
    </w:p>
    <w:p w14:paraId="011AF456" w14:textId="77777777" w:rsidR="00BD0A21" w:rsidRDefault="00BD0A21" w:rsidP="00BD0A21">
      <w:r>
        <w:t xml:space="preserve">Now we </w:t>
      </w:r>
      <w:r w:rsidR="00965395">
        <w:t>need</w:t>
      </w:r>
      <w:r>
        <w:t xml:space="preserve"> to create some new GUI objects in our app that will communicate with the new [receive ] objects in our PD patch.</w:t>
      </w:r>
      <w:r w:rsidR="00FE1ADE">
        <w:t xml:space="preserve"> This is a three step process</w:t>
      </w:r>
    </w:p>
    <w:p w14:paraId="021C4237" w14:textId="77777777" w:rsidR="00FE1ADE" w:rsidRDefault="00FE1ADE" w:rsidP="00BD0A21"/>
    <w:p w14:paraId="1124E996" w14:textId="77777777" w:rsidR="00FE1ADE" w:rsidRDefault="00FE1ADE" w:rsidP="0004187A">
      <w:pPr>
        <w:pStyle w:val="ListParagraph"/>
        <w:numPr>
          <w:ilvl w:val="0"/>
          <w:numId w:val="4"/>
        </w:numPr>
      </w:pPr>
      <w:r>
        <w:t>First we place the object graphically on our screen and set its properties such as location, color and most importantly, we give it a unique id.</w:t>
      </w:r>
    </w:p>
    <w:p w14:paraId="5021E7E8" w14:textId="77777777" w:rsidR="003522C6" w:rsidRDefault="003522C6" w:rsidP="0004187A">
      <w:pPr>
        <w:pStyle w:val="ListParagraph"/>
      </w:pPr>
    </w:p>
    <w:p w14:paraId="3FCA9A9E" w14:textId="77777777" w:rsidR="00FE1ADE" w:rsidRDefault="00FE1ADE" w:rsidP="0004187A">
      <w:pPr>
        <w:pStyle w:val="ListParagraph"/>
        <w:numPr>
          <w:ilvl w:val="0"/>
          <w:numId w:val="4"/>
        </w:numPr>
      </w:pPr>
      <w:r>
        <w:t xml:space="preserve">Then we create an instance of the widget type </w:t>
      </w:r>
      <w:r w:rsidR="003522C6">
        <w:t xml:space="preserve">(e.g. button, or slider or switch) </w:t>
      </w:r>
      <w:r>
        <w:t>in</w:t>
      </w:r>
      <w:r w:rsidR="006F27E7">
        <w:t xml:space="preserve"> our</w:t>
      </w:r>
      <w:r>
        <w:t xml:space="preserve"> code with a unique name and</w:t>
      </w:r>
      <w:r w:rsidR="003522C6">
        <w:t xml:space="preserve"> we</w:t>
      </w:r>
      <w:r>
        <w:t xml:space="preserve"> link this to the graphical object</w:t>
      </w:r>
      <w:r w:rsidR="003522C6">
        <w:t xml:space="preserve"> we made in step 1</w:t>
      </w:r>
      <w:r>
        <w:t>.</w:t>
      </w:r>
    </w:p>
    <w:p w14:paraId="5A9A6DC6" w14:textId="77777777" w:rsidR="003522C6" w:rsidRDefault="003522C6" w:rsidP="003522C6"/>
    <w:p w14:paraId="71721E9E" w14:textId="77777777" w:rsidR="00FE1ADE" w:rsidRDefault="00FE1ADE" w:rsidP="0004187A">
      <w:pPr>
        <w:pStyle w:val="ListParagraph"/>
        <w:numPr>
          <w:ilvl w:val="0"/>
          <w:numId w:val="4"/>
        </w:numPr>
      </w:pPr>
      <w:r>
        <w:t xml:space="preserve">Finally we specify what we want to happen when the object is interacted with. We do this by creating a piece of code linked to the instance that allows us to </w:t>
      </w:r>
      <w:r w:rsidR="003522C6">
        <w:t xml:space="preserve">specify for example, </w:t>
      </w:r>
      <w:r>
        <w:t xml:space="preserve">“when the button is clicked </w:t>
      </w:r>
      <w:r w:rsidR="006F27E7">
        <w:t>send a number to pd</w:t>
      </w:r>
      <w:r>
        <w:t>”</w:t>
      </w:r>
      <w:r w:rsidR="003522C6">
        <w:t>. This piece of code is called a listener.</w:t>
      </w:r>
    </w:p>
    <w:p w14:paraId="420D7D7F" w14:textId="77777777" w:rsidR="003522C6" w:rsidRDefault="003522C6" w:rsidP="0004187A"/>
    <w:p w14:paraId="1A9452C5" w14:textId="77777777" w:rsidR="006F27E7" w:rsidRDefault="006F27E7" w:rsidP="006B1DDC">
      <w:pPr>
        <w:pStyle w:val="Heading3"/>
      </w:pPr>
      <w:r>
        <w:t>Add a Button</w:t>
      </w:r>
    </w:p>
    <w:p w14:paraId="47381D0B" w14:textId="77777777" w:rsidR="00B03931" w:rsidRDefault="00B03931" w:rsidP="003522C6">
      <w:r>
        <w:t>We will now add a button to our GUI. When this button is clicked it will send a value of “1” to the pd patch.</w:t>
      </w:r>
    </w:p>
    <w:p w14:paraId="4EBF01CB" w14:textId="77777777" w:rsidR="003522C6" w:rsidRDefault="003522C6" w:rsidP="003522C6"/>
    <w:p w14:paraId="10B49793" w14:textId="77777777" w:rsidR="006F27E7" w:rsidRDefault="006F27E7" w:rsidP="006B1DDC">
      <w:pPr>
        <w:pStyle w:val="Heading3"/>
      </w:pPr>
      <w:r>
        <w:t>Step 1: Add it graphically</w:t>
      </w:r>
    </w:p>
    <w:p w14:paraId="7B27992C" w14:textId="77777777" w:rsidR="00BD0A21" w:rsidRPr="000C03E8" w:rsidRDefault="00BD0A21" w:rsidP="00BD0A21"/>
    <w:p w14:paraId="392C24B8" w14:textId="77777777" w:rsidR="00BD0A21" w:rsidRDefault="00BD0A21" w:rsidP="006B1DDC">
      <w:pPr>
        <w:pStyle w:val="ListParagraph"/>
        <w:numPr>
          <w:ilvl w:val="0"/>
          <w:numId w:val="10"/>
        </w:numPr>
      </w:pPr>
      <w:r>
        <w:t>Click on  activity_main.xml in the project pane, it is located under res/layout.</w:t>
      </w:r>
    </w:p>
    <w:p w14:paraId="6D898ADF" w14:textId="77777777" w:rsidR="00BD0A21" w:rsidRDefault="00BD0A21" w:rsidP="00BD0A21"/>
    <w:p w14:paraId="50A179A8" w14:textId="77777777" w:rsidR="00BD0A21" w:rsidRDefault="00075542" w:rsidP="00BD0A21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9C7A4E" wp14:editId="130CDD14">
                <wp:simplePos x="0" y="0"/>
                <wp:positionH relativeFrom="column">
                  <wp:posOffset>800100</wp:posOffset>
                </wp:positionH>
                <wp:positionV relativeFrom="paragraph">
                  <wp:posOffset>2149475</wp:posOffset>
                </wp:positionV>
                <wp:extent cx="3657600" cy="228600"/>
                <wp:effectExtent l="50800" t="25400" r="76200" b="101600"/>
                <wp:wrapNone/>
                <wp:docPr id="19" name="Fram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28600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noFill/>
                        <a:ln w="6350" cmpd="sng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19" o:spid="_x0000_s1026" style="position:absolute;margin-left:63pt;margin-top:169.25pt;width:4in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" path="m0,0l3657600,,3657600,228600,,228600,,0xm0,0l0,228600,3657600,228600,3657600,,,0xe" filled="f" strokecolor="yellow" strokeweight=".5pt">
                <v:shadow on="t" opacity="22937f" mv:blur="40000f" origin=",.5" offset="0,23000emu"/>
                <v:path arrowok="t" o:connecttype="custom" o:connectlocs="0,0;3657600,0;3657600,228600;0,228600;0,0;0,0;0,228600;3657600,228600;3657600,0;0,0" o:connectangles="0,0,0,0,0,0,0,0,0,0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F89FA77" wp14:editId="1B5A9BE5">
            <wp:extent cx="3771900" cy="2303586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06 at 12.27.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0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0A8E" w14:textId="77777777" w:rsidR="00BD0A21" w:rsidRDefault="00BD0A21" w:rsidP="00BD0A21"/>
    <w:p w14:paraId="6B32D255" w14:textId="77777777" w:rsidR="00BD0A21" w:rsidRDefault="00BD0A21" w:rsidP="00BD0A2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1B72FC" wp14:editId="7E1722BB">
                <wp:simplePos x="0" y="0"/>
                <wp:positionH relativeFrom="column">
                  <wp:posOffset>0</wp:posOffset>
                </wp:positionH>
                <wp:positionV relativeFrom="paragraph">
                  <wp:posOffset>2291080</wp:posOffset>
                </wp:positionV>
                <wp:extent cx="309245" cy="228600"/>
                <wp:effectExtent l="0" t="0" r="14605" b="19050"/>
                <wp:wrapNone/>
                <wp:docPr id="22" name="Fram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228600"/>
                        </a:xfrm>
                        <a:prstGeom prst="fram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22" o:spid="_x0000_s1026" style="position:absolute;margin-left:0;margin-top:180.4pt;width:24.3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9245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" path="m0,0l309245,,309245,228600,,228600,,0xm28575,28575l28575,200025,280670,200025,280670,28575,28575,28575xe" fillcolor="white [3201]" strokecolor="#c0504d [3205]" strokeweight="2pt">
                <v:path arrowok="t" o:connecttype="custom" o:connectlocs="0,0;309245,0;309245,228600;0,228600;0,0;28575,28575;28575,200025;280670,200025;280670,28575;28575,28575" o:connectangles="0,0,0,0,0,0,0,0,0,0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89C636E" wp14:editId="029F6AC6">
            <wp:extent cx="5270500" cy="2472055"/>
            <wp:effectExtent l="0" t="0" r="1270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1-30 at 11.33.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0489" w14:textId="77777777" w:rsidR="00BD0A21" w:rsidRDefault="00BD0A21" w:rsidP="00BD0A21"/>
    <w:p w14:paraId="2306C6C6" w14:textId="77777777" w:rsidR="00965395" w:rsidRDefault="00965395" w:rsidP="00BD0A21">
      <w:r>
        <w:t xml:space="preserve">There are two different views possible when working with the xml files. One is a graphical drag and drop view called “design view”. The other is a text view where we can edit the actual xml directly. Its called “text view”. </w:t>
      </w:r>
      <w:r w:rsidR="003522C6">
        <w:t xml:space="preserve"> We are going to work with design view for now.</w:t>
      </w:r>
    </w:p>
    <w:p w14:paraId="56046CF3" w14:textId="77777777" w:rsidR="00965395" w:rsidRDefault="00965395" w:rsidP="00BD0A21"/>
    <w:p w14:paraId="02D48A03" w14:textId="77777777" w:rsidR="00965395" w:rsidRDefault="00965395" w:rsidP="00BD0A21">
      <w:r>
        <w:t>Y</w:t>
      </w:r>
      <w:r w:rsidR="00BD0A21">
        <w:t xml:space="preserve">ou can switch </w:t>
      </w:r>
      <w:r>
        <w:rPr>
          <w:lang w:val="ga-IE"/>
        </w:rPr>
        <w:t xml:space="preserve">between text and </w:t>
      </w:r>
      <w:r w:rsidR="00BD0A21">
        <w:rPr>
          <w:lang w:val="ga-IE"/>
        </w:rPr>
        <w:t xml:space="preserve"> design view </w:t>
      </w:r>
      <w:r w:rsidR="00BD0A21">
        <w:t xml:space="preserve">by pressing the highlighted button </w:t>
      </w:r>
      <w:r>
        <w:t xml:space="preserve">in the </w:t>
      </w:r>
      <w:r w:rsidR="00BD0A21">
        <w:t>above</w:t>
      </w:r>
      <w:r>
        <w:t xml:space="preserve"> figure</w:t>
      </w:r>
      <w:r w:rsidR="00BD0A21">
        <w:t>.</w:t>
      </w:r>
    </w:p>
    <w:p w14:paraId="2EBF3F80" w14:textId="77777777" w:rsidR="00965395" w:rsidRDefault="00965395" w:rsidP="00BD0A21"/>
    <w:p w14:paraId="79F3E3FF" w14:textId="77777777" w:rsidR="00BD0A21" w:rsidRDefault="00965395" w:rsidP="006B1DDC">
      <w:r>
        <w:t>For now make sure you are in design view.</w:t>
      </w:r>
      <w:r w:rsidR="00BD0A21" w:rsidRPr="006F27E7">
        <w:rPr>
          <w:noProof/>
          <w:lang w:val="en-US"/>
        </w:rPr>
        <w:t xml:space="preserve"> </w:t>
      </w:r>
    </w:p>
    <w:p w14:paraId="1C7E9DF5" w14:textId="77777777" w:rsidR="00BD0A21" w:rsidRDefault="00BD0A21" w:rsidP="00BD0A21"/>
    <w:p w14:paraId="407E7E45" w14:textId="77777777" w:rsidR="00BD0A21" w:rsidRDefault="00BD0A21" w:rsidP="00BD0A21">
      <w:r>
        <w:t>This is the design tab. This is where you can drag and drop items to create your GUI. The widgets (indi</w:t>
      </w:r>
      <w:r w:rsidR="00965395">
        <w:t>v</w:t>
      </w:r>
      <w:r>
        <w:t>idual GUI objects like buttons</w:t>
      </w:r>
      <w:r w:rsidR="003522C6">
        <w:t>, switches, sliders</w:t>
      </w:r>
      <w:r>
        <w:t xml:space="preserve"> etc) are listed on the left</w:t>
      </w:r>
      <w:r w:rsidR="00B729DE">
        <w:t xml:space="preserve"> in the palette</w:t>
      </w:r>
      <w:r>
        <w:t xml:space="preserve">, these can be dragged and dropped onto the screen. </w:t>
      </w:r>
    </w:p>
    <w:p w14:paraId="4FBEF4BB" w14:textId="77777777" w:rsidR="0004187A" w:rsidRDefault="0004187A" w:rsidP="00BD0A21"/>
    <w:p w14:paraId="6BBF97B4" w14:textId="77777777" w:rsidR="0004187A" w:rsidRDefault="0004187A" w:rsidP="006B1DDC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CFF26A" wp14:editId="1C93A71A">
                <wp:simplePos x="0" y="0"/>
                <wp:positionH relativeFrom="column">
                  <wp:posOffset>228600</wp:posOffset>
                </wp:positionH>
                <wp:positionV relativeFrom="paragraph">
                  <wp:posOffset>155575</wp:posOffset>
                </wp:positionV>
                <wp:extent cx="1028700" cy="2286000"/>
                <wp:effectExtent l="50800" t="25400" r="88900" b="101600"/>
                <wp:wrapNone/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0"/>
                        </a:xfrm>
                        <a:prstGeom prst="frame">
                          <a:avLst>
                            <a:gd name="adj1" fmla="val 463"/>
                          </a:avLst>
                        </a:prstGeom>
                        <a:noFill/>
                        <a:ln w="6350" cmpd="sng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2" o:spid="_x0000_s1026" style="position:absolute;margin-left:18pt;margin-top:12.25pt;width:81pt;height:18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2286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" path="m0,0l1028700,,1028700,2286000,,2286000,,0xm4763,4763l4763,2281237,1023937,2281237,1023937,4763,4763,4763xe" filled="f" strokecolor="yellow" strokeweight=".5pt">
                <v:shadow on="t" opacity="22937f" mv:blur="40000f" origin=",.5" offset="0,23000emu"/>
                <v:path arrowok="t" o:connecttype="custom" o:connectlocs="0,0;1028700,0;1028700,2286000;0,2286000;0,0;4763,4763;4763,2281237;1023937,2281237;1023937,4763;4763,4763" o:connectangles="0,0,0,0,0,0,0,0,0,0"/>
              </v:shape>
            </w:pict>
          </mc:Fallback>
        </mc:AlternateContent>
      </w:r>
      <w:r w:rsidR="00075542">
        <w:rPr>
          <w:noProof/>
          <w:lang w:val="en-US"/>
        </w:rPr>
        <w:drawing>
          <wp:inline distT="0" distB="0" distL="0" distR="0" wp14:anchorId="677E4BB6" wp14:editId="732B78F4">
            <wp:extent cx="4914900" cy="338062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06 at 12.34.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8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B234" w14:textId="77777777" w:rsidR="00BD0A21" w:rsidRDefault="00BD0A21" w:rsidP="00BD0A21"/>
    <w:p w14:paraId="17603841" w14:textId="56115980" w:rsidR="00BD0A21" w:rsidRDefault="00BD0A21" w:rsidP="006B1DDC">
      <w:pPr>
        <w:pStyle w:val="ListParagraph"/>
        <w:numPr>
          <w:ilvl w:val="0"/>
          <w:numId w:val="10"/>
        </w:numPr>
      </w:pPr>
      <w:r>
        <w:t xml:space="preserve">Click on the </w:t>
      </w:r>
      <w:r w:rsidR="00FE1ADE">
        <w:t>exis</w:t>
      </w:r>
      <w:r w:rsidR="00965395">
        <w:t>t</w:t>
      </w:r>
      <w:r w:rsidR="00FE1ADE">
        <w:t>i</w:t>
      </w:r>
      <w:r w:rsidR="00965395">
        <w:t xml:space="preserve">ng </w:t>
      </w:r>
      <w:r>
        <w:t>“send</w:t>
      </w:r>
      <w:r w:rsidR="00075542">
        <w:t xml:space="preserve"> freq</w:t>
      </w:r>
      <w:r>
        <w:t xml:space="preserve"> to p</w:t>
      </w:r>
      <w:r w:rsidR="00FE1ADE">
        <w:t>ure data</w:t>
      </w:r>
      <w:r>
        <w:t>’ button widget that is already in place .</w:t>
      </w:r>
      <w:r w:rsidR="003522C6">
        <w:t xml:space="preserve"> </w:t>
      </w:r>
      <w:r>
        <w:t>Its properties should now be shown in the properties tab to the right hand side.</w:t>
      </w:r>
    </w:p>
    <w:p w14:paraId="615AD467" w14:textId="77777777" w:rsidR="006F27E7" w:rsidRDefault="006F27E7" w:rsidP="006B1DDC">
      <w:pPr>
        <w:pStyle w:val="ListParagraph"/>
      </w:pPr>
    </w:p>
    <w:p w14:paraId="7493557F" w14:textId="77777777" w:rsidR="00965395" w:rsidRDefault="00965395" w:rsidP="00BD0A21"/>
    <w:p w14:paraId="5343E06C" w14:textId="77777777" w:rsidR="00BD0A21" w:rsidRDefault="00BD0A21" w:rsidP="00BD0A21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CC21CC" wp14:editId="6339845F">
                <wp:simplePos x="0" y="0"/>
                <wp:positionH relativeFrom="column">
                  <wp:posOffset>3819525</wp:posOffset>
                </wp:positionH>
                <wp:positionV relativeFrom="paragraph">
                  <wp:posOffset>95250</wp:posOffset>
                </wp:positionV>
                <wp:extent cx="1371600" cy="2286000"/>
                <wp:effectExtent l="50800" t="25400" r="76200" b="101600"/>
                <wp:wrapNone/>
                <wp:docPr id="27" name="Fra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0"/>
                        </a:xfrm>
                        <a:prstGeom prst="frame">
                          <a:avLst>
                            <a:gd name="adj1" fmla="val 463"/>
                          </a:avLst>
                        </a:prstGeom>
                        <a:noFill/>
                        <a:ln w="6350" cmpd="sng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27" o:spid="_x0000_s1026" style="position:absolute;margin-left:300.75pt;margin-top:7.5pt;width:108pt;height:18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0,2286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" path="m0,0l1371600,,1371600,2286000,,2286000,,0xm6351,6351l6351,2279649,1365249,2279649,1365249,6351,6351,6351xe" filled="f" strokecolor="yellow" strokeweight=".5pt">
                <v:shadow on="t" opacity="22937f" mv:blur="40000f" origin=",.5" offset="0,23000emu"/>
                <v:path arrowok="t" o:connecttype="custom" o:connectlocs="0,0;1371600,0;1371600,2286000;0,2286000;0,0;6351,6351;6351,2279649;1365249,2279649;1365249,6351;6351,6351" o:connectangles="0,0,0,0,0,0,0,0,0,0"/>
              </v:shape>
            </w:pict>
          </mc:Fallback>
        </mc:AlternateContent>
      </w:r>
      <w:r w:rsidR="00075542">
        <w:rPr>
          <w:noProof/>
          <w:lang w:val="en-US"/>
        </w:rPr>
        <w:drawing>
          <wp:inline distT="0" distB="0" distL="0" distR="0" wp14:anchorId="3098149E" wp14:editId="555BBEA6">
            <wp:extent cx="5270500" cy="2315845"/>
            <wp:effectExtent l="0" t="0" r="1270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06 at 12.49.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6FAA" w14:textId="77777777" w:rsidR="00BD0A21" w:rsidRDefault="00BD0A21" w:rsidP="00BD0A21"/>
    <w:p w14:paraId="6199C431" w14:textId="77777777" w:rsidR="00B729DE" w:rsidRDefault="00B729DE" w:rsidP="00B729DE">
      <w:pPr>
        <w:ind w:left="720"/>
      </w:pPr>
      <w:r>
        <w:t>If the properties tab is hidden, click the button to the right to display the tab.</w:t>
      </w:r>
    </w:p>
    <w:p w14:paraId="63087A51" w14:textId="77777777" w:rsidR="00B729DE" w:rsidRDefault="00B729DE" w:rsidP="00B729DE"/>
    <w:p w14:paraId="5749728E" w14:textId="77777777" w:rsidR="00B729DE" w:rsidRDefault="00B729DE" w:rsidP="00F83C43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ADCA8F" wp14:editId="1540AB24">
                <wp:simplePos x="0" y="0"/>
                <wp:positionH relativeFrom="column">
                  <wp:posOffset>3086100</wp:posOffset>
                </wp:positionH>
                <wp:positionV relativeFrom="paragraph">
                  <wp:posOffset>-3810</wp:posOffset>
                </wp:positionV>
                <wp:extent cx="228600" cy="457200"/>
                <wp:effectExtent l="50800" t="25400" r="76200" b="101600"/>
                <wp:wrapNone/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7200"/>
                        </a:xfrm>
                        <a:prstGeom prst="frame">
                          <a:avLst>
                            <a:gd name="adj1" fmla="val 463"/>
                          </a:avLst>
                        </a:prstGeom>
                        <a:noFill/>
                        <a:ln w="6350" cmpd="sng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4" o:spid="_x0000_s1026" style="position:absolute;margin-left:243pt;margin-top:-.25pt;width:18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" path="m0,0l228600,,228600,457200,,457200,,0xm1058,1058l1058,456142,227542,456142,227542,1058,1058,1058xe" filled="f" strokecolor="yellow" strokeweight=".5pt">
                <v:shadow on="t" opacity="22937f" mv:blur="40000f" origin=",.5" offset="0,23000emu"/>
                <v:path arrowok="t" o:connecttype="custom" o:connectlocs="0,0;228600,0;228600,457200;0,457200;0,0;1058,1058;1058,456142;227542,456142;227542,1058;1058,1058" o:connectangles="0,0,0,0,0,0,0,0,0,0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CF239B9" wp14:editId="239D7082">
            <wp:extent cx="1219200" cy="2411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06 at 11.54.08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67"/>
                    <a:stretch/>
                  </pic:blipFill>
                  <pic:spPr bwMode="auto">
                    <a:xfrm>
                      <a:off x="0" y="0"/>
                      <a:ext cx="1219200" cy="241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C9877" w14:textId="77777777" w:rsidR="00FE1ADE" w:rsidRDefault="00FE1ADE" w:rsidP="00BD0A21"/>
    <w:p w14:paraId="5931CFC4" w14:textId="77777777" w:rsidR="00FE1ADE" w:rsidRDefault="00BD0A21" w:rsidP="00BD0A21">
      <w:r>
        <w:t xml:space="preserve">The most important property to note is ID. This ID is what we use to </w:t>
      </w:r>
      <w:r w:rsidR="00965395">
        <w:t>refer</w:t>
      </w:r>
      <w:r>
        <w:t xml:space="preserve"> to the widget</w:t>
      </w:r>
      <w:r w:rsidR="00965395">
        <w:t xml:space="preserve"> when we are creating behaviours in our code</w:t>
      </w:r>
      <w:r>
        <w:t xml:space="preserve">. </w:t>
      </w:r>
    </w:p>
    <w:p w14:paraId="66FC776E" w14:textId="77777777" w:rsidR="00BD0A21" w:rsidRDefault="00BD0A21" w:rsidP="00BD0A21">
      <w:r>
        <w:t xml:space="preserve">We create behaviours or functionality in code and then attach this behaviour to the widget by specifying the ID that the behaviour should be connected to. </w:t>
      </w:r>
    </w:p>
    <w:p w14:paraId="7E7EA002" w14:textId="77777777" w:rsidR="00FE1ADE" w:rsidRDefault="00FE1ADE" w:rsidP="00BD0A21"/>
    <w:p w14:paraId="5ACD5FE4" w14:textId="7ECF92DF" w:rsidR="00FE1ADE" w:rsidRDefault="00FE1ADE" w:rsidP="006B1DDC">
      <w:r>
        <w:t>What is the id of the existing “send</w:t>
      </w:r>
      <w:r w:rsidR="00FC6006">
        <w:t xml:space="preserve"> freq</w:t>
      </w:r>
      <w:r>
        <w:t xml:space="preserve"> to pure data” button?</w:t>
      </w:r>
    </w:p>
    <w:p w14:paraId="13E48EB7" w14:textId="77777777" w:rsidR="003522C6" w:rsidRDefault="003522C6" w:rsidP="00BD0A21"/>
    <w:p w14:paraId="4243B0A3" w14:textId="77777777" w:rsidR="00BD0A21" w:rsidRDefault="00BD0A21" w:rsidP="00BD0A21">
      <w:r>
        <w:t xml:space="preserve">There are also </w:t>
      </w:r>
      <w:r w:rsidR="00965395">
        <w:t>properties</w:t>
      </w:r>
      <w:r>
        <w:t xml:space="preserve"> to set the text of the buttons, </w:t>
      </w:r>
      <w:r w:rsidR="00965395">
        <w:t xml:space="preserve">their </w:t>
      </w:r>
      <w:r>
        <w:t>width</w:t>
      </w:r>
      <w:r>
        <w:rPr>
          <w:lang w:val="ga-IE"/>
        </w:rPr>
        <w:t>,</w:t>
      </w:r>
      <w:r>
        <w:t xml:space="preserve"> and height.</w:t>
      </w:r>
    </w:p>
    <w:p w14:paraId="126BF2FE" w14:textId="77777777" w:rsidR="003522C6" w:rsidRDefault="003522C6" w:rsidP="00E373EB">
      <w:pPr>
        <w:jc w:val="both"/>
      </w:pPr>
    </w:p>
    <w:p w14:paraId="5255B385" w14:textId="77777777" w:rsidR="003522C6" w:rsidRDefault="006F27E7" w:rsidP="00B729DE">
      <w:pPr>
        <w:jc w:val="both"/>
      </w:pPr>
      <w:r>
        <w:t>Lets add the</w:t>
      </w:r>
      <w:r w:rsidR="003522C6">
        <w:t xml:space="preserve"> new button to our GUI</w:t>
      </w:r>
    </w:p>
    <w:p w14:paraId="3CD4C677" w14:textId="77777777" w:rsidR="003522C6" w:rsidRDefault="003522C6" w:rsidP="00BD0A21">
      <w:pPr>
        <w:ind w:left="720"/>
        <w:jc w:val="both"/>
      </w:pPr>
    </w:p>
    <w:p w14:paraId="49CE9234" w14:textId="77777777" w:rsidR="00BD0A21" w:rsidRDefault="00B729DE" w:rsidP="006B1DDC">
      <w:pPr>
        <w:pStyle w:val="ListParagraph"/>
        <w:numPr>
          <w:ilvl w:val="0"/>
          <w:numId w:val="10"/>
        </w:numPr>
      </w:pPr>
      <w:r>
        <w:t>Drag</w:t>
      </w:r>
      <w:r w:rsidR="00BD0A21">
        <w:t xml:space="preserve"> a button widget</w:t>
      </w:r>
      <w:r w:rsidR="00965395">
        <w:t xml:space="preserve"> from </w:t>
      </w:r>
      <w:r>
        <w:t>the Widget palette</w:t>
      </w:r>
      <w:r w:rsidR="00BD0A21">
        <w:t xml:space="preserve"> onto the screen </w:t>
      </w:r>
      <w:r w:rsidR="00965395">
        <w:t xml:space="preserve">and place it just </w:t>
      </w:r>
      <w:r w:rsidR="00BD0A21">
        <w:t>under the “send</w:t>
      </w:r>
      <w:r w:rsidR="00F83C43">
        <w:t xml:space="preserve"> freq</w:t>
      </w:r>
      <w:r w:rsidR="00BD0A21">
        <w:t xml:space="preserve"> to pure data” button.</w:t>
      </w:r>
    </w:p>
    <w:p w14:paraId="14CBBFF7" w14:textId="77777777" w:rsidR="003522C6" w:rsidRDefault="003522C6" w:rsidP="00BD0A21">
      <w:pPr>
        <w:ind w:left="720"/>
        <w:jc w:val="both"/>
      </w:pPr>
    </w:p>
    <w:p w14:paraId="67902FDC" w14:textId="77777777" w:rsidR="00BD0A21" w:rsidRDefault="00075542" w:rsidP="004A3E32">
      <w:pPr>
        <w:jc w:val="center"/>
      </w:pPr>
      <w:r>
        <w:rPr>
          <w:noProof/>
          <w:lang w:val="en-US"/>
        </w:rPr>
        <w:drawing>
          <wp:inline distT="0" distB="0" distL="0" distR="0" wp14:anchorId="69F20045" wp14:editId="2562A665">
            <wp:extent cx="4953132" cy="3429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06 at 12.34.5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973" cy="342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EF8E" w14:textId="77777777" w:rsidR="00BD0A21" w:rsidRDefault="00BD0A21" w:rsidP="00BD0A21">
      <w:pPr>
        <w:pStyle w:val="ListParagraph"/>
        <w:jc w:val="both"/>
      </w:pPr>
    </w:p>
    <w:p w14:paraId="1D5ACBE4" w14:textId="77777777" w:rsidR="00BD0A21" w:rsidRDefault="00965395" w:rsidP="00BD0A21">
      <w:pPr>
        <w:pStyle w:val="ListParagraph"/>
        <w:ind w:left="0"/>
        <w:jc w:val="both"/>
      </w:pPr>
      <w:r>
        <w:t>Now w</w:t>
      </w:r>
      <w:r w:rsidR="00BD0A21">
        <w:t xml:space="preserve">e need to </w:t>
      </w:r>
      <w:r w:rsidR="003522C6">
        <w:t>set the</w:t>
      </w:r>
      <w:r w:rsidR="00BD0A21">
        <w:t xml:space="preserve"> properties </w:t>
      </w:r>
      <w:r w:rsidR="003522C6">
        <w:t>for</w:t>
      </w:r>
      <w:r w:rsidR="00BD0A21">
        <w:t xml:space="preserve"> the button.</w:t>
      </w:r>
    </w:p>
    <w:p w14:paraId="3F4CB13C" w14:textId="77777777" w:rsidR="00965395" w:rsidRDefault="00965395" w:rsidP="00BD0A21">
      <w:pPr>
        <w:pStyle w:val="ListParagraph"/>
        <w:ind w:left="0"/>
        <w:jc w:val="both"/>
      </w:pPr>
    </w:p>
    <w:p w14:paraId="7C38289B" w14:textId="77777777" w:rsidR="00BD0A21" w:rsidRDefault="00BD0A21" w:rsidP="00BD0A21">
      <w:pPr>
        <w:pStyle w:val="ListParagraph"/>
        <w:ind w:left="0"/>
        <w:jc w:val="both"/>
      </w:pPr>
    </w:p>
    <w:p w14:paraId="117AAC09" w14:textId="77777777" w:rsidR="00BD0A21" w:rsidRDefault="00BD0A21" w:rsidP="006B1DDC">
      <w:pPr>
        <w:pStyle w:val="ListParagraph"/>
        <w:numPr>
          <w:ilvl w:val="0"/>
          <w:numId w:val="10"/>
        </w:numPr>
        <w:jc w:val="both"/>
      </w:pPr>
      <w:r>
        <w:t>Go to the properties tab.</w:t>
      </w:r>
    </w:p>
    <w:p w14:paraId="2A269423" w14:textId="77777777" w:rsidR="00BD0A21" w:rsidRDefault="00BD0A21" w:rsidP="00BD0A21">
      <w:pPr>
        <w:pStyle w:val="ListParagraph"/>
        <w:ind w:left="420"/>
        <w:jc w:val="center"/>
      </w:pPr>
      <w:r>
        <w:rPr>
          <w:noProof/>
          <w:lang w:val="en-US"/>
        </w:rPr>
        <w:drawing>
          <wp:inline distT="0" distB="0" distL="0" distR="0" wp14:anchorId="3DAC9B38" wp14:editId="012FD38E">
            <wp:extent cx="3451412" cy="5029200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01 at 16.37.3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412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C567" w14:textId="77777777" w:rsidR="00BD0A21" w:rsidRDefault="00BD0A21" w:rsidP="00BD0A21">
      <w:pPr>
        <w:pStyle w:val="ListParagraph"/>
        <w:ind w:left="420"/>
        <w:jc w:val="center"/>
      </w:pPr>
    </w:p>
    <w:p w14:paraId="1C5ACD39" w14:textId="77777777" w:rsidR="00BD0A21" w:rsidRDefault="00BD0A21" w:rsidP="006B1DDC">
      <w:pPr>
        <w:pStyle w:val="ListParagraph"/>
        <w:numPr>
          <w:ilvl w:val="0"/>
          <w:numId w:val="10"/>
        </w:numPr>
        <w:jc w:val="both"/>
      </w:pPr>
      <w:r>
        <w:t xml:space="preserve">Rename the button ID to </w:t>
      </w:r>
      <w:r w:rsidR="004E0922">
        <w:t>button2</w:t>
      </w:r>
      <w:r>
        <w:t>.</w:t>
      </w:r>
    </w:p>
    <w:p w14:paraId="627FBE26" w14:textId="77777777" w:rsidR="00BD0A21" w:rsidRDefault="00BD0A21" w:rsidP="00BD0A21">
      <w:pPr>
        <w:jc w:val="both"/>
      </w:pPr>
    </w:p>
    <w:p w14:paraId="59AEABB8" w14:textId="77777777" w:rsidR="00BD0A21" w:rsidRDefault="00BD0A21" w:rsidP="006B1DDC">
      <w:pPr>
        <w:pStyle w:val="ListParagraph"/>
        <w:numPr>
          <w:ilvl w:val="0"/>
          <w:numId w:val="10"/>
        </w:numPr>
        <w:jc w:val="both"/>
      </w:pPr>
      <w:r>
        <w:t xml:space="preserve">Rename the button text to </w:t>
      </w:r>
      <w:r w:rsidR="004E0922">
        <w:t>Button2</w:t>
      </w:r>
    </w:p>
    <w:p w14:paraId="1CFE8B9C" w14:textId="77777777" w:rsidR="00BD0A21" w:rsidRDefault="00BD0A21" w:rsidP="00BD0A21">
      <w:pPr>
        <w:jc w:val="both"/>
      </w:pPr>
    </w:p>
    <w:p w14:paraId="6C3EAA5F" w14:textId="77777777" w:rsidR="006F27E7" w:rsidRDefault="006F27E7" w:rsidP="00BD0A21">
      <w:pPr>
        <w:pStyle w:val="ListParagraph"/>
        <w:ind w:hanging="720"/>
        <w:jc w:val="both"/>
        <w:rPr>
          <w:lang w:val="ga-IE"/>
        </w:rPr>
      </w:pPr>
    </w:p>
    <w:p w14:paraId="21B6979C" w14:textId="77777777" w:rsidR="004A3E32" w:rsidRDefault="004A3E32" w:rsidP="00BD0A21">
      <w:pPr>
        <w:pStyle w:val="ListParagraph"/>
        <w:ind w:hanging="720"/>
        <w:jc w:val="both"/>
        <w:rPr>
          <w:lang w:val="ga-IE"/>
        </w:rPr>
      </w:pPr>
    </w:p>
    <w:p w14:paraId="74E308D8" w14:textId="77777777" w:rsidR="004A3E32" w:rsidRDefault="004A3E32" w:rsidP="00BD0A21">
      <w:pPr>
        <w:pStyle w:val="ListParagraph"/>
        <w:ind w:hanging="720"/>
        <w:jc w:val="both"/>
        <w:rPr>
          <w:lang w:val="ga-IE"/>
        </w:rPr>
      </w:pPr>
    </w:p>
    <w:p w14:paraId="44D74A1E" w14:textId="77777777" w:rsidR="004A3E32" w:rsidRDefault="004A3E32" w:rsidP="00BD0A21">
      <w:pPr>
        <w:pStyle w:val="ListParagraph"/>
        <w:ind w:hanging="720"/>
        <w:jc w:val="both"/>
        <w:rPr>
          <w:lang w:val="ga-IE"/>
        </w:rPr>
      </w:pPr>
    </w:p>
    <w:p w14:paraId="12434049" w14:textId="77777777" w:rsidR="004A3E32" w:rsidRDefault="004A3E32" w:rsidP="00BD0A21">
      <w:pPr>
        <w:pStyle w:val="ListParagraph"/>
        <w:ind w:hanging="720"/>
        <w:jc w:val="both"/>
        <w:rPr>
          <w:lang w:val="ga-IE"/>
        </w:rPr>
      </w:pPr>
    </w:p>
    <w:p w14:paraId="3905ECC3" w14:textId="77777777" w:rsidR="004A3E32" w:rsidRDefault="004A3E32" w:rsidP="00BD0A21">
      <w:pPr>
        <w:pStyle w:val="ListParagraph"/>
        <w:ind w:hanging="720"/>
        <w:jc w:val="both"/>
        <w:rPr>
          <w:lang w:val="ga-IE"/>
        </w:rPr>
      </w:pPr>
    </w:p>
    <w:p w14:paraId="3358D02E" w14:textId="77777777" w:rsidR="004A3E32" w:rsidRDefault="004A3E32" w:rsidP="00BD0A21">
      <w:pPr>
        <w:pStyle w:val="ListParagraph"/>
        <w:ind w:hanging="720"/>
        <w:jc w:val="both"/>
        <w:rPr>
          <w:lang w:val="ga-IE"/>
        </w:rPr>
      </w:pPr>
    </w:p>
    <w:p w14:paraId="7137384B" w14:textId="77777777" w:rsidR="004A3E32" w:rsidRDefault="004A3E32" w:rsidP="00BD0A21">
      <w:pPr>
        <w:pStyle w:val="ListParagraph"/>
        <w:ind w:hanging="720"/>
        <w:jc w:val="both"/>
        <w:rPr>
          <w:lang w:val="ga-IE"/>
        </w:rPr>
      </w:pPr>
    </w:p>
    <w:p w14:paraId="6E778F4D" w14:textId="77777777" w:rsidR="004A3E32" w:rsidRDefault="004A3E32" w:rsidP="00BD0A21">
      <w:pPr>
        <w:pStyle w:val="ListParagraph"/>
        <w:ind w:hanging="720"/>
        <w:jc w:val="both"/>
        <w:rPr>
          <w:lang w:val="ga-IE"/>
        </w:rPr>
      </w:pPr>
    </w:p>
    <w:p w14:paraId="7BC17920" w14:textId="77777777" w:rsidR="004A3E32" w:rsidRDefault="004A3E32" w:rsidP="00BD0A21">
      <w:pPr>
        <w:pStyle w:val="ListParagraph"/>
        <w:ind w:hanging="720"/>
        <w:jc w:val="both"/>
        <w:rPr>
          <w:lang w:val="ga-IE"/>
        </w:rPr>
      </w:pPr>
    </w:p>
    <w:p w14:paraId="3B1B0263" w14:textId="77777777" w:rsidR="006F27E7" w:rsidRDefault="006F27E7" w:rsidP="006B1DDC">
      <w:pPr>
        <w:pStyle w:val="Heading3"/>
        <w:rPr>
          <w:lang w:val="ga-IE"/>
        </w:rPr>
      </w:pPr>
      <w:r>
        <w:rPr>
          <w:lang w:val="ga-IE"/>
        </w:rPr>
        <w:t>Step 2: Create an instance in code</w:t>
      </w:r>
    </w:p>
    <w:p w14:paraId="16375DD1" w14:textId="77777777" w:rsidR="006F27E7" w:rsidRDefault="006F27E7" w:rsidP="006F27E7">
      <w:pPr>
        <w:pStyle w:val="ListParagraph"/>
        <w:ind w:left="0"/>
      </w:pPr>
      <w:r>
        <w:t>At this stage our widget only exists as a graphical object, essentially a picture on the canvas. We have finished step 1 of our 3 step process. On to step two, “create an instance of the widget type (e.g. button, or slider or switch) in code with a unique name and link this to the graphical object we just made.”</w:t>
      </w:r>
    </w:p>
    <w:p w14:paraId="5D031C2E" w14:textId="77777777" w:rsidR="00BD0A21" w:rsidRDefault="00BD0A21" w:rsidP="00BD0A21">
      <w:pPr>
        <w:pStyle w:val="ListParagraph"/>
        <w:ind w:left="0"/>
        <w:jc w:val="both"/>
      </w:pPr>
    </w:p>
    <w:p w14:paraId="5B5CF6D6" w14:textId="77777777" w:rsidR="00BD0A21" w:rsidRDefault="00BD0A21" w:rsidP="006B1DDC">
      <w:pPr>
        <w:pStyle w:val="ListParagraph"/>
        <w:numPr>
          <w:ilvl w:val="0"/>
          <w:numId w:val="11"/>
        </w:numPr>
      </w:pPr>
      <w:r>
        <w:t>Double click the MainActivity.java file in the project pane. This is located under the java folder.</w:t>
      </w:r>
    </w:p>
    <w:p w14:paraId="18765FB0" w14:textId="77777777" w:rsidR="00BD0A21" w:rsidRDefault="00BD0A21" w:rsidP="00BD0A21">
      <w:pPr>
        <w:ind w:left="720" w:hanging="720"/>
      </w:pPr>
    </w:p>
    <w:p w14:paraId="1041A4A7" w14:textId="77777777" w:rsidR="00BD0A21" w:rsidRDefault="002B276A" w:rsidP="00FC6006">
      <w:pPr>
        <w:jc w:val="center"/>
      </w:pPr>
      <w:r>
        <w:rPr>
          <w:noProof/>
          <w:lang w:val="en-US"/>
        </w:rPr>
        <w:drawing>
          <wp:inline distT="0" distB="0" distL="0" distR="0" wp14:anchorId="195E70F7" wp14:editId="5C6BFF0A">
            <wp:extent cx="4229100" cy="1767050"/>
            <wp:effectExtent l="0" t="0" r="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06 at 12.27.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8232" w14:textId="77777777" w:rsidR="00BD0A21" w:rsidRDefault="00BD0A21" w:rsidP="00BD0A21">
      <w:pPr>
        <w:pStyle w:val="ListParagraph"/>
        <w:ind w:left="0"/>
      </w:pPr>
    </w:p>
    <w:p w14:paraId="27049959" w14:textId="77777777" w:rsidR="00BD0A21" w:rsidRDefault="00BD0A21" w:rsidP="006B1DDC">
      <w:pPr>
        <w:pStyle w:val="ListParagraph"/>
        <w:numPr>
          <w:ilvl w:val="0"/>
          <w:numId w:val="11"/>
        </w:numPr>
      </w:pPr>
      <w:r>
        <w:t xml:space="preserve">Go to line </w:t>
      </w:r>
      <w:r w:rsidR="002B276A">
        <w:t>41</w:t>
      </w:r>
      <w:r>
        <w:t>.</w:t>
      </w:r>
      <w:r w:rsidR="00965395">
        <w:t xml:space="preserve"> It looks like the below.</w:t>
      </w:r>
    </w:p>
    <w:p w14:paraId="767BB55C" w14:textId="77777777" w:rsidR="00965395" w:rsidRDefault="00965395" w:rsidP="00BD0A21">
      <w:pPr>
        <w:pStyle w:val="ListParagraph"/>
        <w:ind w:left="0"/>
      </w:pPr>
    </w:p>
    <w:p w14:paraId="02E975F3" w14:textId="77777777" w:rsidR="00BD0A21" w:rsidRDefault="002B276A" w:rsidP="00BD0A21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 wp14:anchorId="11384D06" wp14:editId="37EF9BB9">
            <wp:extent cx="5283200" cy="25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06 at 12.26.43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80" b="-1010"/>
                    <a:stretch/>
                  </pic:blipFill>
                  <pic:spPr bwMode="auto">
                    <a:xfrm>
                      <a:off x="0" y="0"/>
                      <a:ext cx="5283200" cy="25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E9191" w14:textId="77777777" w:rsidR="00BD0A21" w:rsidRDefault="00BD0A21" w:rsidP="00BD0A21">
      <w:pPr>
        <w:pStyle w:val="ListParagraph"/>
        <w:ind w:left="0"/>
      </w:pPr>
    </w:p>
    <w:p w14:paraId="34033A8D" w14:textId="3AEC7A19" w:rsidR="00965395" w:rsidRDefault="00965395" w:rsidP="00B729DE">
      <w:pPr>
        <w:jc w:val="both"/>
        <w:rPr>
          <w:lang w:val="ga-IE"/>
        </w:rPr>
      </w:pPr>
      <w:r>
        <w:rPr>
          <w:lang w:val="ga-IE"/>
        </w:rPr>
        <w:t>When t</w:t>
      </w:r>
      <w:r w:rsidR="00BD0A21" w:rsidRPr="00965395">
        <w:rPr>
          <w:lang w:val="ga-IE"/>
        </w:rPr>
        <w:t xml:space="preserve">his line </w:t>
      </w:r>
      <w:r>
        <w:rPr>
          <w:lang w:val="ga-IE"/>
        </w:rPr>
        <w:t xml:space="preserve">of code is executed it will </w:t>
      </w:r>
      <w:r w:rsidR="00BD0A21" w:rsidRPr="00965395">
        <w:rPr>
          <w:lang w:val="ga-IE"/>
        </w:rPr>
        <w:t xml:space="preserve">create </w:t>
      </w:r>
      <w:r>
        <w:rPr>
          <w:lang w:val="ga-IE"/>
        </w:rPr>
        <w:t>an</w:t>
      </w:r>
      <w:r w:rsidR="00BD0A21" w:rsidRPr="00965395">
        <w:rPr>
          <w:lang w:val="ga-IE"/>
        </w:rPr>
        <w:t xml:space="preserve"> instance of the </w:t>
      </w:r>
      <w:r>
        <w:rPr>
          <w:lang w:val="ga-IE"/>
        </w:rPr>
        <w:t>Button family called “</w:t>
      </w:r>
      <w:r w:rsidR="006B1DDC">
        <w:rPr>
          <w:lang w:val="ga-IE"/>
        </w:rPr>
        <w:t>button1</w:t>
      </w:r>
      <w:r w:rsidR="00FE1ADE">
        <w:rPr>
          <w:lang w:val="ga-IE"/>
        </w:rPr>
        <w:t xml:space="preserve">” that is connected with the </w:t>
      </w:r>
      <w:r>
        <w:rPr>
          <w:lang w:val="ga-IE"/>
        </w:rPr>
        <w:t xml:space="preserve">graphical button </w:t>
      </w:r>
      <w:r w:rsidR="00FE1ADE">
        <w:rPr>
          <w:lang w:val="ga-IE"/>
        </w:rPr>
        <w:t>that has</w:t>
      </w:r>
      <w:r>
        <w:rPr>
          <w:lang w:val="ga-IE"/>
        </w:rPr>
        <w:t xml:space="preserve"> an ID of </w:t>
      </w:r>
      <w:r w:rsidR="00FE1ADE">
        <w:rPr>
          <w:lang w:val="ga-IE"/>
        </w:rPr>
        <w:t>“</w:t>
      </w:r>
      <w:r w:rsidR="006B1DDC">
        <w:rPr>
          <w:lang w:val="ga-IE"/>
        </w:rPr>
        <w:t>button1</w:t>
      </w:r>
      <w:r w:rsidR="00FE1ADE">
        <w:rPr>
          <w:lang w:val="ga-IE"/>
        </w:rPr>
        <w:t>”</w:t>
      </w:r>
      <w:r>
        <w:rPr>
          <w:lang w:val="ga-IE"/>
        </w:rPr>
        <w:t xml:space="preserve">. </w:t>
      </w:r>
      <w:r w:rsidR="00FE1ADE">
        <w:rPr>
          <w:lang w:val="ga-IE"/>
        </w:rPr>
        <w:t xml:space="preserve">  Read that line again a few times. It’s important. What part of the li</w:t>
      </w:r>
      <w:r w:rsidR="003522C6">
        <w:rPr>
          <w:lang w:val="ga-IE"/>
        </w:rPr>
        <w:t>ne of code specifies that the i</w:t>
      </w:r>
      <w:r w:rsidR="00FE1ADE">
        <w:rPr>
          <w:lang w:val="ga-IE"/>
        </w:rPr>
        <w:t>n</w:t>
      </w:r>
      <w:r w:rsidR="003522C6">
        <w:rPr>
          <w:lang w:val="ga-IE"/>
        </w:rPr>
        <w:t>s</w:t>
      </w:r>
      <w:r w:rsidR="00FE1ADE">
        <w:rPr>
          <w:lang w:val="ga-IE"/>
        </w:rPr>
        <w:t>tance will be called “</w:t>
      </w:r>
      <w:r w:rsidR="006B1DDC">
        <w:rPr>
          <w:lang w:val="ga-IE"/>
        </w:rPr>
        <w:t>button1</w:t>
      </w:r>
      <w:r w:rsidR="00FE1ADE">
        <w:rPr>
          <w:lang w:val="ga-IE"/>
        </w:rPr>
        <w:t>”? Where in t</w:t>
      </w:r>
      <w:r w:rsidR="003522C6">
        <w:rPr>
          <w:lang w:val="ga-IE"/>
        </w:rPr>
        <w:t>h</w:t>
      </w:r>
      <w:r w:rsidR="00FE1ADE">
        <w:rPr>
          <w:lang w:val="ga-IE"/>
        </w:rPr>
        <w:t>e code does it specify what graphical button we are referring to?</w:t>
      </w:r>
    </w:p>
    <w:p w14:paraId="7D1B71FA" w14:textId="77777777" w:rsidR="00965395" w:rsidRDefault="00965395" w:rsidP="00B729DE">
      <w:pPr>
        <w:jc w:val="both"/>
        <w:rPr>
          <w:lang w:val="ga-IE"/>
        </w:rPr>
      </w:pPr>
    </w:p>
    <w:p w14:paraId="20F07CD5" w14:textId="001EB1F3" w:rsidR="00BD0A21" w:rsidRPr="00965395" w:rsidRDefault="003522C6" w:rsidP="00B729DE">
      <w:pPr>
        <w:jc w:val="both"/>
        <w:rPr>
          <w:lang w:val="ga-IE"/>
        </w:rPr>
      </w:pPr>
      <w:r>
        <w:rPr>
          <w:lang w:val="ga-IE"/>
        </w:rPr>
        <w:t xml:space="preserve">Answer: </w:t>
      </w:r>
      <w:r w:rsidR="00BD0A21" w:rsidRPr="00FE1ADE">
        <w:rPr>
          <w:lang w:val="ga-IE"/>
        </w:rPr>
        <w:t xml:space="preserve">Well,  </w:t>
      </w:r>
      <w:r>
        <w:rPr>
          <w:lang w:val="ga-IE"/>
        </w:rPr>
        <w:t xml:space="preserve">look at the beginning of the line before the = </w:t>
      </w:r>
      <w:r w:rsidR="001C5F1E">
        <w:rPr>
          <w:lang w:val="ga-IE"/>
        </w:rPr>
        <w:t xml:space="preserve">(i.e. Button </w:t>
      </w:r>
      <w:r w:rsidR="006B1DDC">
        <w:rPr>
          <w:lang w:val="ga-IE"/>
        </w:rPr>
        <w:t>button1</w:t>
      </w:r>
      <w:r w:rsidR="001C5F1E">
        <w:rPr>
          <w:lang w:val="ga-IE"/>
        </w:rPr>
        <w:t>). This means create an instance of the Button family and name is “</w:t>
      </w:r>
      <w:r w:rsidR="006B1DDC">
        <w:rPr>
          <w:lang w:val="ga-IE"/>
        </w:rPr>
        <w:t>button1</w:t>
      </w:r>
      <w:r w:rsidR="001C5F1E">
        <w:rPr>
          <w:lang w:val="ga-IE"/>
        </w:rPr>
        <w:t>”. Now, where in the line to we create out newly created instance to the exisitng graphical object? L</w:t>
      </w:r>
      <w:r w:rsidR="00BD0A21" w:rsidRPr="00FE1ADE">
        <w:rPr>
          <w:lang w:val="ga-IE"/>
        </w:rPr>
        <w:t xml:space="preserve">ook at the end of the line where it says </w:t>
      </w:r>
      <w:r w:rsidR="00FE1ADE">
        <w:rPr>
          <w:lang w:val="ga-IE"/>
        </w:rPr>
        <w:t>“</w:t>
      </w:r>
      <w:r w:rsidR="00BD0A21" w:rsidRPr="00FE1ADE">
        <w:rPr>
          <w:lang w:val="ga-IE"/>
        </w:rPr>
        <w:t>r.id.</w:t>
      </w:r>
      <w:r w:rsidR="006B1DDC">
        <w:rPr>
          <w:lang w:val="ga-IE"/>
        </w:rPr>
        <w:t>button1</w:t>
      </w:r>
      <w:r w:rsidR="00FE1ADE">
        <w:rPr>
          <w:lang w:val="ga-IE"/>
        </w:rPr>
        <w:t>”</w:t>
      </w:r>
      <w:r w:rsidR="00BD0A21" w:rsidRPr="00FE1ADE">
        <w:rPr>
          <w:lang w:val="ga-IE"/>
        </w:rPr>
        <w:t xml:space="preserve">. </w:t>
      </w:r>
      <w:r w:rsidR="001C5F1E">
        <w:rPr>
          <w:lang w:val="ga-IE"/>
        </w:rPr>
        <w:t>“</w:t>
      </w:r>
      <w:r w:rsidR="006B1DDC">
        <w:rPr>
          <w:lang w:val="ga-IE"/>
        </w:rPr>
        <w:t>button1</w:t>
      </w:r>
      <w:r w:rsidR="001C5F1E">
        <w:rPr>
          <w:lang w:val="ga-IE"/>
        </w:rPr>
        <w:t>”</w:t>
      </w:r>
      <w:r w:rsidR="00BD0A21" w:rsidRPr="00FE1ADE">
        <w:rPr>
          <w:lang w:val="ga-IE"/>
        </w:rPr>
        <w:t xml:space="preserve"> is the ID</w:t>
      </w:r>
      <w:r w:rsidR="00BD0A21">
        <w:t xml:space="preserve"> of the “send </w:t>
      </w:r>
      <w:r w:rsidR="00FC6006">
        <w:t xml:space="preserve">freq </w:t>
      </w:r>
      <w:r w:rsidR="00BD0A21">
        <w:t>to pure data” button widget</w:t>
      </w:r>
      <w:r w:rsidR="00BD0A21" w:rsidRPr="00965395">
        <w:rPr>
          <w:lang w:val="ga-IE"/>
        </w:rPr>
        <w:t xml:space="preserve"> that was</w:t>
      </w:r>
      <w:r w:rsidR="00BD0A21">
        <w:t xml:space="preserve"> typed in the properties section</w:t>
      </w:r>
      <w:r w:rsidR="00BD0A21" w:rsidRPr="00965395">
        <w:rPr>
          <w:lang w:val="ga-IE"/>
        </w:rPr>
        <w:t xml:space="preserve"> </w:t>
      </w:r>
      <w:r w:rsidR="00BD0A21">
        <w:t>in the GUI design tab.</w:t>
      </w:r>
      <w:r w:rsidR="00BD0A21" w:rsidRPr="00965395">
        <w:rPr>
          <w:lang w:val="ga-IE"/>
        </w:rPr>
        <w:t xml:space="preserve"> </w:t>
      </w:r>
      <w:r w:rsidR="001C5F1E">
        <w:rPr>
          <w:lang w:val="ga-IE"/>
        </w:rPr>
        <w:t xml:space="preserve"> By specifying it here we link the Button instance (called </w:t>
      </w:r>
      <w:ins w:id="0" w:author="Conor Souness" w:date="2017-02-06T15:20:00Z">
        <w:r w:rsidR="009772FE">
          <w:rPr>
            <w:lang w:val="ga-IE"/>
          </w:rPr>
          <w:t>button1</w:t>
        </w:r>
      </w:ins>
      <w:r w:rsidR="001C5F1E">
        <w:rPr>
          <w:lang w:val="ga-IE"/>
        </w:rPr>
        <w:t>) to the exis</w:t>
      </w:r>
      <w:ins w:id="1" w:author="Conor Souness" w:date="2017-02-06T15:20:00Z">
        <w:r w:rsidR="009772FE">
          <w:rPr>
            <w:lang w:val="ga-IE"/>
          </w:rPr>
          <w:t>tin</w:t>
        </w:r>
      </w:ins>
      <w:r w:rsidR="001C5F1E">
        <w:rPr>
          <w:lang w:val="ga-IE"/>
        </w:rPr>
        <w:t xml:space="preserve">g graphical object with id of </w:t>
      </w:r>
      <w:r w:rsidR="003E3944">
        <w:rPr>
          <w:lang w:val="ga-IE"/>
        </w:rPr>
        <w:t>button1.</w:t>
      </w:r>
    </w:p>
    <w:p w14:paraId="0839CDF5" w14:textId="77777777" w:rsidR="00BD0A21" w:rsidRDefault="00BD0A21" w:rsidP="00BD0A21">
      <w:pPr>
        <w:pStyle w:val="ListParagraph"/>
        <w:jc w:val="both"/>
        <w:rPr>
          <w:lang w:val="ga-IE"/>
        </w:rPr>
      </w:pPr>
    </w:p>
    <w:p w14:paraId="2C9ED625" w14:textId="77777777" w:rsidR="00BD0A21" w:rsidRPr="003522C6" w:rsidRDefault="00BD0A21" w:rsidP="00B729DE">
      <w:pPr>
        <w:jc w:val="both"/>
        <w:rPr>
          <w:lang w:val="ga-IE"/>
        </w:rPr>
      </w:pPr>
      <w:r w:rsidRPr="00965395">
        <w:rPr>
          <w:lang w:val="ga-IE"/>
        </w:rPr>
        <w:t xml:space="preserve">Lets add the code </w:t>
      </w:r>
      <w:r w:rsidR="00965395" w:rsidRPr="00965395">
        <w:rPr>
          <w:lang w:val="ga-IE"/>
        </w:rPr>
        <w:t xml:space="preserve">to create an instance of Button </w:t>
      </w:r>
      <w:r w:rsidR="001C5F1E">
        <w:rPr>
          <w:lang w:val="ga-IE"/>
        </w:rPr>
        <w:t>which we will call “</w:t>
      </w:r>
      <w:r w:rsidR="001B7BA7">
        <w:rPr>
          <w:lang w:val="ga-IE"/>
        </w:rPr>
        <w:t>button2</w:t>
      </w:r>
      <w:r w:rsidR="001C5F1E">
        <w:rPr>
          <w:lang w:val="ga-IE"/>
        </w:rPr>
        <w:t xml:space="preserve">” </w:t>
      </w:r>
      <w:r w:rsidRPr="00965395">
        <w:rPr>
          <w:lang w:val="ga-IE"/>
        </w:rPr>
        <w:t xml:space="preserve">for our new button widget </w:t>
      </w:r>
      <w:r w:rsidR="00965395" w:rsidRPr="003522C6">
        <w:rPr>
          <w:lang w:val="ga-IE"/>
        </w:rPr>
        <w:t>(</w:t>
      </w:r>
      <w:r w:rsidRPr="003522C6">
        <w:rPr>
          <w:lang w:val="ga-IE"/>
        </w:rPr>
        <w:t xml:space="preserve">which has an ID of </w:t>
      </w:r>
      <w:r w:rsidR="001465A8">
        <w:rPr>
          <w:lang w:val="ga-IE"/>
        </w:rPr>
        <w:t>button2</w:t>
      </w:r>
      <w:r w:rsidR="00965395" w:rsidRPr="003522C6">
        <w:rPr>
          <w:lang w:val="ga-IE"/>
        </w:rPr>
        <w:t>)</w:t>
      </w:r>
      <w:r w:rsidRPr="003522C6">
        <w:rPr>
          <w:lang w:val="ga-IE"/>
        </w:rPr>
        <w:t>.</w:t>
      </w:r>
    </w:p>
    <w:p w14:paraId="149CC370" w14:textId="77777777" w:rsidR="001C5F1E" w:rsidRDefault="001C5F1E" w:rsidP="00BD0A21">
      <w:pPr>
        <w:pStyle w:val="ListParagraph"/>
        <w:ind w:left="0"/>
        <w:jc w:val="both"/>
      </w:pPr>
    </w:p>
    <w:p w14:paraId="5D025C87" w14:textId="77777777" w:rsidR="00BD0A21" w:rsidRDefault="00BD0A21" w:rsidP="006B1DDC">
      <w:pPr>
        <w:pStyle w:val="ListParagraph"/>
        <w:numPr>
          <w:ilvl w:val="0"/>
          <w:numId w:val="11"/>
        </w:numPr>
        <w:jc w:val="both"/>
      </w:pPr>
      <w:r>
        <w:t xml:space="preserve">Underneath the </w:t>
      </w:r>
      <w:r w:rsidR="00965395">
        <w:t xml:space="preserve">above </w:t>
      </w:r>
      <w:r>
        <w:t xml:space="preserve">line </w:t>
      </w:r>
      <w:r w:rsidR="001C5F1E">
        <w:t xml:space="preserve">of code </w:t>
      </w:r>
      <w:r>
        <w:t>add the following:</w:t>
      </w:r>
    </w:p>
    <w:p w14:paraId="3EA493C4" w14:textId="77777777" w:rsidR="00BD0A21" w:rsidRDefault="00BD0A21" w:rsidP="00BD0A21">
      <w:pPr>
        <w:pStyle w:val="ListParagraph"/>
        <w:ind w:left="0"/>
        <w:jc w:val="both"/>
      </w:pPr>
    </w:p>
    <w:p w14:paraId="4AC58F2F" w14:textId="77777777" w:rsidR="00BD0A21" w:rsidRDefault="00BD0A21" w:rsidP="00BD0A21">
      <w:pPr>
        <w:pStyle w:val="ListParagraph"/>
        <w:ind w:left="0" w:firstLine="720"/>
        <w:jc w:val="both"/>
        <w:rPr>
          <w:b/>
        </w:rPr>
      </w:pPr>
      <w:r w:rsidRPr="00963493">
        <w:rPr>
          <w:b/>
        </w:rPr>
        <w:t xml:space="preserve">Button </w:t>
      </w:r>
      <w:r w:rsidR="00B729DE">
        <w:rPr>
          <w:b/>
        </w:rPr>
        <w:t>button2</w:t>
      </w:r>
      <w:r w:rsidRPr="00963493">
        <w:rPr>
          <w:b/>
        </w:rPr>
        <w:t xml:space="preserve"> = (Button)</w:t>
      </w:r>
      <w:r>
        <w:rPr>
          <w:b/>
        </w:rPr>
        <w:t xml:space="preserve"> </w:t>
      </w:r>
      <w:r w:rsidRPr="00963493">
        <w:rPr>
          <w:b/>
        </w:rPr>
        <w:t xml:space="preserve"> findViewById(R.id.</w:t>
      </w:r>
      <w:r w:rsidR="001B7BA7">
        <w:rPr>
          <w:b/>
        </w:rPr>
        <w:t>button2</w:t>
      </w:r>
      <w:r w:rsidRPr="00963493">
        <w:rPr>
          <w:b/>
        </w:rPr>
        <w:t xml:space="preserve">); </w:t>
      </w:r>
    </w:p>
    <w:p w14:paraId="1812D4C5" w14:textId="77777777" w:rsidR="00965395" w:rsidRDefault="00965395" w:rsidP="00B729DE">
      <w:pPr>
        <w:jc w:val="both"/>
        <w:rPr>
          <w:b/>
        </w:rPr>
      </w:pPr>
    </w:p>
    <w:p w14:paraId="38107631" w14:textId="5FD0F9CB" w:rsidR="00BD0A21" w:rsidRDefault="00965395" w:rsidP="00E373EB">
      <w:pPr>
        <w:jc w:val="both"/>
      </w:pPr>
      <w:r>
        <w:rPr>
          <w:b/>
        </w:rPr>
        <w:t>It should look like the below now:</w:t>
      </w:r>
    </w:p>
    <w:p w14:paraId="6A931AA7" w14:textId="77777777" w:rsidR="00BD0A21" w:rsidRDefault="002B276A" w:rsidP="00BD0A21">
      <w:pPr>
        <w:pStyle w:val="ListParagraph"/>
        <w:ind w:left="0"/>
        <w:jc w:val="both"/>
      </w:pPr>
      <w:r>
        <w:rPr>
          <w:noProof/>
          <w:lang w:val="en-US"/>
        </w:rPr>
        <w:drawing>
          <wp:inline distT="0" distB="0" distL="0" distR="0" wp14:anchorId="7E35D90D" wp14:editId="72D4C78C">
            <wp:extent cx="5270500" cy="476885"/>
            <wp:effectExtent l="0" t="0" r="1270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06 at 12.30.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B79C" w14:textId="63ED41E1" w:rsidR="00965395" w:rsidRDefault="00560EB2" w:rsidP="00FC6006">
      <w:pPr>
        <w:pStyle w:val="Heading3"/>
      </w:pPr>
      <w:r>
        <w:t>Step 3: Add functionality to instance</w:t>
      </w:r>
    </w:p>
    <w:p w14:paraId="01DE752F" w14:textId="77777777" w:rsidR="00560EB2" w:rsidRPr="00560EB2" w:rsidRDefault="00560EB2" w:rsidP="00FC6006"/>
    <w:p w14:paraId="428ABAD5" w14:textId="207A3737" w:rsidR="00BD0A21" w:rsidRDefault="00965395" w:rsidP="00BD0A21">
      <w:pPr>
        <w:jc w:val="both"/>
      </w:pPr>
      <w:r>
        <w:t>Now that we have</w:t>
      </w:r>
      <w:r w:rsidR="001C5F1E">
        <w:t xml:space="preserve"> created a Button</w:t>
      </w:r>
      <w:r>
        <w:t xml:space="preserve"> instance </w:t>
      </w:r>
      <w:r w:rsidR="001C5F1E">
        <w:t>with a unique name (</w:t>
      </w:r>
      <w:r w:rsidR="001465A8">
        <w:t>button2</w:t>
      </w:r>
      <w:r w:rsidR="001C5F1E">
        <w:t xml:space="preserve">) </w:t>
      </w:r>
      <w:r>
        <w:t xml:space="preserve">we </w:t>
      </w:r>
      <w:r w:rsidR="001C5F1E">
        <w:t>are ready for the third and final step. We must</w:t>
      </w:r>
      <w:r>
        <w:t xml:space="preserve"> add a listen</w:t>
      </w:r>
      <w:r w:rsidR="001C5F1E">
        <w:t>er: code that detects interaction</w:t>
      </w:r>
      <w:r>
        <w:t xml:space="preserve">.  </w:t>
      </w:r>
      <w:r w:rsidR="00BD0A21">
        <w:t xml:space="preserve">Lets look at the listener code for the included “send </w:t>
      </w:r>
      <w:r w:rsidR="003E3944">
        <w:t xml:space="preserve">freq </w:t>
      </w:r>
      <w:r w:rsidR="00BD0A21">
        <w:t>to pure data” button. Its just below the line we just added. See the next figure.</w:t>
      </w:r>
    </w:p>
    <w:p w14:paraId="5F2E4B14" w14:textId="77777777" w:rsidR="00BD0A21" w:rsidRDefault="00BD0A21" w:rsidP="00BD0A21">
      <w:pPr>
        <w:jc w:val="both"/>
      </w:pPr>
    </w:p>
    <w:p w14:paraId="0E0325F8" w14:textId="77777777" w:rsidR="00BD0A21" w:rsidRDefault="00BD0A21" w:rsidP="00BD0A21">
      <w:pPr>
        <w:jc w:val="both"/>
      </w:pPr>
    </w:p>
    <w:p w14:paraId="29D45D8F" w14:textId="77777777" w:rsidR="00BD0A21" w:rsidRDefault="002B276A" w:rsidP="00BD0A21">
      <w:pPr>
        <w:jc w:val="both"/>
      </w:pPr>
      <w:r>
        <w:rPr>
          <w:noProof/>
          <w:lang w:val="en-US"/>
        </w:rPr>
        <w:drawing>
          <wp:inline distT="0" distB="0" distL="0" distR="0" wp14:anchorId="67F84190" wp14:editId="39F82D52">
            <wp:extent cx="5270500" cy="95123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06 at 12.28.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EED8" w14:textId="77777777" w:rsidR="001C5F1E" w:rsidRDefault="001C5F1E" w:rsidP="00BD0A21">
      <w:pPr>
        <w:ind w:left="720" w:hanging="720"/>
        <w:jc w:val="both"/>
      </w:pPr>
    </w:p>
    <w:p w14:paraId="0B78C1A5" w14:textId="77777777" w:rsidR="001C5F1E" w:rsidRDefault="001C5F1E" w:rsidP="00BD0A21">
      <w:pPr>
        <w:ind w:left="720" w:hanging="720"/>
        <w:jc w:val="both"/>
      </w:pPr>
    </w:p>
    <w:p w14:paraId="2AFCB56E" w14:textId="69F15A26" w:rsidR="00477811" w:rsidRDefault="001C5F1E" w:rsidP="00BD0A21">
      <w:pPr>
        <w:ind w:left="720" w:hanging="720"/>
        <w:jc w:val="both"/>
      </w:pPr>
      <w:r>
        <w:t xml:space="preserve">Look at the beginning of this code i.e. </w:t>
      </w:r>
      <w:r w:rsidR="00144B24">
        <w:t>button1</w:t>
      </w:r>
      <w:r>
        <w:t>.onClickListener. We could read</w:t>
      </w:r>
    </w:p>
    <w:p w14:paraId="32A97D02" w14:textId="3683E875" w:rsidR="001C5F1E" w:rsidRDefault="001C5F1E" w:rsidP="00BD0A21">
      <w:pPr>
        <w:ind w:left="720" w:hanging="720"/>
        <w:jc w:val="both"/>
      </w:pPr>
      <w:r>
        <w:t>this as “attach an onclick listener to the instance called “</w:t>
      </w:r>
      <w:r w:rsidR="00144B24">
        <w:t>button1</w:t>
      </w:r>
      <w:r>
        <w:t xml:space="preserve">””.  </w:t>
      </w:r>
    </w:p>
    <w:p w14:paraId="2B2D73B2" w14:textId="77777777" w:rsidR="00B03931" w:rsidRDefault="00B03931" w:rsidP="00BD0A21">
      <w:pPr>
        <w:ind w:left="720" w:hanging="720"/>
        <w:jc w:val="both"/>
      </w:pPr>
    </w:p>
    <w:p w14:paraId="09BC2F76" w14:textId="77777777" w:rsidR="00E83C16" w:rsidRPr="00CC47DD" w:rsidRDefault="00E83C16" w:rsidP="00E83C16">
      <w:pPr>
        <w:jc w:val="both"/>
        <w:rPr>
          <w:b/>
        </w:rPr>
      </w:pPr>
      <w:r w:rsidRPr="00CC47DD">
        <w:rPr>
          <w:b/>
        </w:rPr>
        <w:t>Things to note:</w:t>
      </w:r>
    </w:p>
    <w:p w14:paraId="13757366" w14:textId="77777777" w:rsidR="00E83C16" w:rsidRDefault="00E83C16" w:rsidP="00E83C16">
      <w:pPr>
        <w:jc w:val="both"/>
      </w:pPr>
    </w:p>
    <w:p w14:paraId="1BD8C601" w14:textId="77777777" w:rsidR="00E83C16" w:rsidRDefault="00E83C16" w:rsidP="00E83C16">
      <w:pPr>
        <w:jc w:val="both"/>
      </w:pPr>
      <w:r>
        <w:t>I have code here to send floats to puredata. This sendFloatPD method can be called. It needs the name of the receiveEvent in the patch and a float!</w:t>
      </w:r>
    </w:p>
    <w:p w14:paraId="6630E5CF" w14:textId="77777777" w:rsidR="00E83C16" w:rsidRDefault="00E83C16" w:rsidP="00E83C16">
      <w:pPr>
        <w:jc w:val="both"/>
      </w:pPr>
    </w:p>
    <w:p w14:paraId="7CED210B" w14:textId="77777777" w:rsidR="00E83C16" w:rsidRDefault="00E83C16" w:rsidP="00E83C16">
      <w:pPr>
        <w:jc w:val="both"/>
      </w:pPr>
      <w:r>
        <w:t>In button1 it goes:</w:t>
      </w:r>
    </w:p>
    <w:p w14:paraId="3019A3F3" w14:textId="77777777" w:rsidR="00E83C16" w:rsidRDefault="00E83C16" w:rsidP="00E83C16">
      <w:pPr>
        <w:jc w:val="both"/>
      </w:pPr>
    </w:p>
    <w:p w14:paraId="62B36BFB" w14:textId="77777777" w:rsidR="00E83C16" w:rsidRDefault="00E83C16" w:rsidP="00E83C16">
      <w:pPr>
        <w:jc w:val="both"/>
      </w:pPr>
      <w:r>
        <w:rPr>
          <w:noProof/>
          <w:lang w:val="en-US"/>
        </w:rPr>
        <w:drawing>
          <wp:inline distT="0" distB="0" distL="0" distR="0" wp14:anchorId="00EF6DDF" wp14:editId="7C56B7A2">
            <wp:extent cx="5270500" cy="95123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06 at 12.28.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59B2" w14:textId="77777777" w:rsidR="00E83C16" w:rsidRDefault="00E83C16" w:rsidP="00E83C16">
      <w:pPr>
        <w:jc w:val="both"/>
      </w:pPr>
    </w:p>
    <w:p w14:paraId="4477CF84" w14:textId="77777777" w:rsidR="00E83C16" w:rsidRDefault="00E83C16" w:rsidP="00E83C16">
      <w:pPr>
        <w:jc w:val="both"/>
      </w:pPr>
      <w:r>
        <w:t>sendFloat</w:t>
      </w:r>
      <w:r>
        <w:rPr>
          <w:lang w:val="ga-IE"/>
        </w:rPr>
        <w:t>PD</w:t>
      </w:r>
      <w:r>
        <w:t xml:space="preserve"> needs two Strings:  receiveEvent name and </w:t>
      </w:r>
      <w:r>
        <w:rPr>
          <w:lang w:val="ga-IE"/>
        </w:rPr>
        <w:t xml:space="preserve">a </w:t>
      </w:r>
      <w:r>
        <w:t>float</w:t>
      </w:r>
      <w:r>
        <w:rPr>
          <w:lang w:val="ga-IE"/>
        </w:rPr>
        <w:t xml:space="preserve"> value</w:t>
      </w:r>
      <w:r>
        <w:t xml:space="preserve"> to send.</w:t>
      </w:r>
    </w:p>
    <w:p w14:paraId="4360CA3A" w14:textId="77777777" w:rsidR="00E83C16" w:rsidRDefault="00E83C16" w:rsidP="00E83C16">
      <w:pPr>
        <w:jc w:val="both"/>
      </w:pPr>
    </w:p>
    <w:p w14:paraId="733AF3A6" w14:textId="07E02BFE" w:rsidR="00E83C16" w:rsidRDefault="00E83C16" w:rsidP="00E83C16">
      <w:pPr>
        <w:jc w:val="both"/>
      </w:pPr>
      <w:r>
        <w:t xml:space="preserve">So if you added a editText in the </w:t>
      </w:r>
      <w:r>
        <w:rPr>
          <w:lang w:val="ga-IE"/>
        </w:rPr>
        <w:t>GUI</w:t>
      </w:r>
      <w:r>
        <w:t xml:space="preserve"> for amplitude called </w:t>
      </w:r>
      <w:r w:rsidR="00BE505F">
        <w:t>“</w:t>
      </w:r>
      <w:r>
        <w:t>ampText</w:t>
      </w:r>
      <w:r w:rsidR="00BE505F">
        <w:t>”</w:t>
      </w:r>
      <w:r>
        <w:t xml:space="preserve">, you could then send it to a receiveEvent called </w:t>
      </w:r>
      <w:r w:rsidR="00BE505F">
        <w:t>“</w:t>
      </w:r>
      <w:r>
        <w:t>amp</w:t>
      </w:r>
      <w:r w:rsidR="00BE505F">
        <w:t>”</w:t>
      </w:r>
      <w:r>
        <w:t xml:space="preserve"> with:</w:t>
      </w:r>
    </w:p>
    <w:p w14:paraId="37A22CAE" w14:textId="77777777" w:rsidR="00E83C16" w:rsidRDefault="00E83C16" w:rsidP="00E83C16">
      <w:pPr>
        <w:jc w:val="both"/>
      </w:pPr>
    </w:p>
    <w:p w14:paraId="6398CEF9" w14:textId="77777777" w:rsidR="00E83C16" w:rsidRDefault="00E83C16" w:rsidP="00E83C16">
      <w:pPr>
        <w:jc w:val="both"/>
      </w:pPr>
      <w:r>
        <w:t>sendFloatPD(“amp”, Float.parseFloat(ampText.getText().toString()));</w:t>
      </w:r>
    </w:p>
    <w:p w14:paraId="3021461F" w14:textId="77777777" w:rsidR="00FC6006" w:rsidRDefault="00FC6006" w:rsidP="00BD0A21">
      <w:pPr>
        <w:ind w:left="720" w:hanging="720"/>
        <w:jc w:val="both"/>
      </w:pPr>
    </w:p>
    <w:p w14:paraId="7435EA5D" w14:textId="77777777" w:rsidR="001C5F1E" w:rsidRDefault="001C5F1E" w:rsidP="00BD0A21">
      <w:pPr>
        <w:ind w:left="720" w:hanging="720"/>
        <w:jc w:val="both"/>
      </w:pPr>
      <w:r>
        <w:t xml:space="preserve">We want to attach an onClickListener to our instance that we named </w:t>
      </w:r>
      <w:r w:rsidR="001465A8">
        <w:t>button2</w:t>
      </w:r>
      <w:r>
        <w:t>.</w:t>
      </w:r>
    </w:p>
    <w:p w14:paraId="536CE8C5" w14:textId="77777777" w:rsidR="00965395" w:rsidRDefault="00965395" w:rsidP="00BD0A21">
      <w:pPr>
        <w:ind w:left="720" w:hanging="720"/>
        <w:jc w:val="both"/>
      </w:pPr>
    </w:p>
    <w:p w14:paraId="142AB87E" w14:textId="77777777" w:rsidR="00BD0A21" w:rsidRDefault="00BD0A21" w:rsidP="00BD0A21">
      <w:pPr>
        <w:ind w:left="720" w:hanging="720"/>
        <w:jc w:val="both"/>
      </w:pPr>
    </w:p>
    <w:p w14:paraId="150EC307" w14:textId="77777777" w:rsidR="004A3E32" w:rsidRDefault="004A3E32" w:rsidP="00BD0A21">
      <w:pPr>
        <w:ind w:left="720" w:hanging="720"/>
        <w:jc w:val="both"/>
      </w:pPr>
    </w:p>
    <w:p w14:paraId="725CA806" w14:textId="77777777" w:rsidR="004A3E32" w:rsidRDefault="004A3E32" w:rsidP="00BD0A21">
      <w:pPr>
        <w:ind w:left="720" w:hanging="720"/>
        <w:jc w:val="both"/>
      </w:pPr>
    </w:p>
    <w:p w14:paraId="67A6EF21" w14:textId="77777777" w:rsidR="004A3E32" w:rsidRDefault="004A3E32" w:rsidP="00BD0A21">
      <w:pPr>
        <w:ind w:left="720" w:hanging="720"/>
        <w:jc w:val="both"/>
      </w:pPr>
    </w:p>
    <w:p w14:paraId="0A30B60F" w14:textId="77777777" w:rsidR="004A3E32" w:rsidRDefault="004A3E32" w:rsidP="00BD0A21">
      <w:pPr>
        <w:ind w:left="720" w:hanging="720"/>
        <w:jc w:val="both"/>
      </w:pPr>
    </w:p>
    <w:p w14:paraId="09C5149A" w14:textId="77777777" w:rsidR="004A3E32" w:rsidRDefault="004A3E32" w:rsidP="00BD0A21">
      <w:pPr>
        <w:ind w:left="720" w:hanging="720"/>
        <w:jc w:val="both"/>
      </w:pPr>
    </w:p>
    <w:p w14:paraId="68B3FF6E" w14:textId="77777777" w:rsidR="004A3E32" w:rsidRDefault="004A3E32" w:rsidP="00BD0A21">
      <w:pPr>
        <w:ind w:left="720" w:hanging="720"/>
        <w:jc w:val="both"/>
      </w:pPr>
    </w:p>
    <w:p w14:paraId="5C5B1499" w14:textId="77777777" w:rsidR="004A3E32" w:rsidRDefault="004A3E32" w:rsidP="00BD0A21">
      <w:pPr>
        <w:ind w:left="720" w:hanging="720"/>
        <w:jc w:val="both"/>
      </w:pPr>
    </w:p>
    <w:p w14:paraId="45F474F7" w14:textId="5D3F64E6" w:rsidR="00BD0A21" w:rsidRDefault="00560EB2" w:rsidP="00FC6006">
      <w:pPr>
        <w:ind w:left="720"/>
        <w:jc w:val="both"/>
      </w:pPr>
      <w:r>
        <w:rPr>
          <w:lang w:val="ga-IE"/>
        </w:rPr>
        <w:t>1</w:t>
      </w:r>
      <w:r w:rsidR="006B1DDC">
        <w:rPr>
          <w:lang w:val="ga-IE"/>
        </w:rPr>
        <w:t>)</w:t>
      </w:r>
      <w:r w:rsidR="00144B24">
        <w:rPr>
          <w:lang w:val="ga-IE"/>
        </w:rPr>
        <w:t xml:space="preserve">  </w:t>
      </w:r>
      <w:r w:rsidR="00BD0A21">
        <w:t xml:space="preserve">Create the listener for the button </w:t>
      </w:r>
      <w:r w:rsidR="004E0922">
        <w:rPr>
          <w:b/>
        </w:rPr>
        <w:t>button2</w:t>
      </w:r>
      <w:r w:rsidR="00BD0A21">
        <w:t>.</w:t>
      </w:r>
    </w:p>
    <w:p w14:paraId="4E38149A" w14:textId="77777777" w:rsidR="00BD0A21" w:rsidRDefault="00BD0A21" w:rsidP="00BD0A21">
      <w:pPr>
        <w:jc w:val="both"/>
      </w:pPr>
    </w:p>
    <w:p w14:paraId="587B2EDC" w14:textId="17C52978" w:rsidR="00BD0A21" w:rsidRDefault="00144B24" w:rsidP="00FC6006">
      <w:pPr>
        <w:ind w:left="720"/>
        <w:jc w:val="both"/>
      </w:pPr>
      <w:r>
        <w:t xml:space="preserve">      </w:t>
      </w:r>
      <w:r w:rsidR="00BD0A21">
        <w:t>We’ll copy the format of the “</w:t>
      </w:r>
      <w:ins w:id="2" w:author="Conor Souness" w:date="2017-02-06T15:21:00Z">
        <w:r w:rsidR="009C13BF">
          <w:t>s</w:t>
        </w:r>
        <w:r w:rsidR="009C13BF">
          <w:t xml:space="preserve">end </w:t>
        </w:r>
        <w:r w:rsidR="009C13BF">
          <w:t>f</w:t>
        </w:r>
        <w:r w:rsidR="009C13BF">
          <w:t xml:space="preserve">req </w:t>
        </w:r>
      </w:ins>
      <w:r w:rsidR="00BD0A21">
        <w:t xml:space="preserve">to </w:t>
      </w:r>
      <w:ins w:id="3" w:author="Conor Souness" w:date="2017-02-06T15:21:00Z">
        <w:r w:rsidR="009C13BF">
          <w:t>p</w:t>
        </w:r>
        <w:r w:rsidR="009C13BF">
          <w:t xml:space="preserve">ure </w:t>
        </w:r>
        <w:r w:rsidR="009C13BF">
          <w:t>d</w:t>
        </w:r>
        <w:r w:rsidR="009C13BF">
          <w:t>ata</w:t>
        </w:r>
      </w:ins>
      <w:r w:rsidR="00BD0A21">
        <w:t>” button!</w:t>
      </w:r>
    </w:p>
    <w:p w14:paraId="08C1A2BD" w14:textId="77777777" w:rsidR="00B729DE" w:rsidRDefault="00B729DE" w:rsidP="00144B24">
      <w:pPr>
        <w:ind w:firstLine="720"/>
        <w:jc w:val="both"/>
      </w:pPr>
    </w:p>
    <w:p w14:paraId="078CE6F5" w14:textId="1F9936C8" w:rsidR="00BD0A21" w:rsidRDefault="00144B24" w:rsidP="00144B24">
      <w:pPr>
        <w:ind w:firstLine="720"/>
        <w:jc w:val="both"/>
      </w:pPr>
      <w:r>
        <w:t xml:space="preserve">       </w:t>
      </w:r>
      <w:r w:rsidR="00BD0A21">
        <w:t>Type this at line 7</w:t>
      </w:r>
      <w:r w:rsidR="00E942BE">
        <w:t>5</w:t>
      </w:r>
      <w:r w:rsidR="00BD0A21">
        <w:t>.</w:t>
      </w:r>
    </w:p>
    <w:p w14:paraId="4385049E" w14:textId="77777777" w:rsidR="00BD0A21" w:rsidRDefault="00BD0A21" w:rsidP="00F27731">
      <w:pPr>
        <w:jc w:val="both"/>
      </w:pPr>
    </w:p>
    <w:p w14:paraId="610F0367" w14:textId="0726664A" w:rsidR="006B1DDC" w:rsidRDefault="00144B24" w:rsidP="00FC6006">
      <w:pPr>
        <w:ind w:firstLine="720"/>
      </w:pPr>
      <w:r>
        <w:t xml:space="preserve">       </w:t>
      </w:r>
      <w:r w:rsidR="00B729DE" w:rsidRPr="00B729DE">
        <w:t>button2.setOnClickListener(</w:t>
      </w:r>
      <w:r w:rsidR="00B729DE">
        <w:t>newView.OnClickListener()</w:t>
      </w:r>
    </w:p>
    <w:p w14:paraId="180276BD" w14:textId="25894F37" w:rsidR="00B729DE" w:rsidRDefault="00144B24" w:rsidP="00FC6006">
      <w:pPr>
        <w:ind w:left="720"/>
      </w:pPr>
      <w:r>
        <w:t xml:space="preserve">       </w:t>
      </w:r>
      <w:r w:rsidR="00B729DE" w:rsidRPr="00B729DE">
        <w:t>{</w:t>
      </w:r>
      <w:r w:rsidR="00B729DE" w:rsidRPr="00B729DE">
        <w:br/>
        <w:t xml:space="preserve">   </w:t>
      </w:r>
      <w:r w:rsidR="00E83C16">
        <w:tab/>
      </w:r>
      <w:r w:rsidR="00B729DE" w:rsidRPr="00B729DE">
        <w:t xml:space="preserve"> @Override</w:t>
      </w:r>
      <w:r w:rsidR="00B729DE" w:rsidRPr="00B729DE">
        <w:br/>
        <w:t xml:space="preserve">   </w:t>
      </w:r>
      <w:r w:rsidR="00E83C16">
        <w:tab/>
      </w:r>
      <w:r w:rsidR="00B729DE" w:rsidRPr="00B729DE">
        <w:t xml:space="preserve"> </w:t>
      </w:r>
      <w:r w:rsidR="00B729DE">
        <w:t xml:space="preserve">public </w:t>
      </w:r>
      <w:r w:rsidR="00B729DE" w:rsidRPr="00B729DE">
        <w:t xml:space="preserve">void onClick(View view) </w:t>
      </w:r>
    </w:p>
    <w:p w14:paraId="3191EEDA" w14:textId="77777777" w:rsidR="006B1DDC" w:rsidRDefault="00B729DE" w:rsidP="00FC6006">
      <w:pPr>
        <w:ind w:left="1440"/>
      </w:pPr>
      <w:r>
        <w:t>{</w:t>
      </w:r>
      <w:r w:rsidRPr="00B729DE">
        <w:br/>
        <w:t xml:space="preserve">       </w:t>
      </w:r>
      <w:r w:rsidR="00E83C16">
        <w:tab/>
      </w:r>
      <w:r w:rsidRPr="00B729DE">
        <w:t xml:space="preserve"> sendFloatPD("button2", 1.0f); </w:t>
      </w:r>
      <w:r>
        <w:br/>
      </w:r>
      <w:r w:rsidR="006B1DDC">
        <w:t>}</w:t>
      </w:r>
    </w:p>
    <w:p w14:paraId="4684F1E5" w14:textId="68277832" w:rsidR="00B729DE" w:rsidRPr="00B729DE" w:rsidRDefault="00144B24" w:rsidP="00FC6006">
      <w:pPr>
        <w:ind w:firstLine="720"/>
      </w:pPr>
      <w:r>
        <w:t xml:space="preserve">       </w:t>
      </w:r>
      <w:r w:rsidR="00B729DE" w:rsidRPr="00B729DE">
        <w:t>});</w:t>
      </w:r>
    </w:p>
    <w:p w14:paraId="7540A9B7" w14:textId="77777777" w:rsidR="00BD0A21" w:rsidRDefault="00BD0A21" w:rsidP="00BD0A21">
      <w:pPr>
        <w:ind w:firstLine="720"/>
        <w:jc w:val="both"/>
      </w:pPr>
    </w:p>
    <w:p w14:paraId="4CBBD547" w14:textId="77777777" w:rsidR="00BD0A21" w:rsidRDefault="00BD0A21" w:rsidP="00BD0A21">
      <w:pPr>
        <w:jc w:val="both"/>
        <w:rPr>
          <w:lang w:val="ga-IE"/>
        </w:rPr>
      </w:pPr>
      <w:r>
        <w:rPr>
          <w:lang w:val="ga-IE"/>
        </w:rPr>
        <w:t>It will look like this:</w:t>
      </w:r>
    </w:p>
    <w:p w14:paraId="5CF1F21D" w14:textId="77777777" w:rsidR="00BD0A21" w:rsidRDefault="00BD0A21" w:rsidP="00BD0A21">
      <w:pPr>
        <w:ind w:firstLine="720"/>
        <w:jc w:val="both"/>
        <w:rPr>
          <w:lang w:val="ga-IE"/>
        </w:rPr>
      </w:pPr>
    </w:p>
    <w:p w14:paraId="48E21CE6" w14:textId="77777777" w:rsidR="00BD0A21" w:rsidRPr="00327C1F" w:rsidRDefault="00B729DE" w:rsidP="00D60F90">
      <w:pPr>
        <w:jc w:val="both"/>
        <w:rPr>
          <w:lang w:val="ga-IE"/>
        </w:rPr>
      </w:pPr>
      <w:r>
        <w:rPr>
          <w:noProof/>
          <w:lang w:val="en-US"/>
        </w:rPr>
        <w:drawing>
          <wp:inline distT="0" distB="0" distL="0" distR="0" wp14:anchorId="25CFC7D4" wp14:editId="2F31C657">
            <wp:extent cx="5270500" cy="837565"/>
            <wp:effectExtent l="0" t="0" r="1270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06 at 12.01.5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7FA5" w14:textId="77777777" w:rsidR="00BD0A21" w:rsidRDefault="00BD0A21" w:rsidP="00BD0A21">
      <w:pPr>
        <w:jc w:val="both"/>
      </w:pPr>
    </w:p>
    <w:p w14:paraId="0DDC997D" w14:textId="77777777" w:rsidR="001C5F1E" w:rsidRDefault="00E31748" w:rsidP="00BD0A21">
      <w:pPr>
        <w:jc w:val="both"/>
        <w:rPr>
          <w:lang w:val="ga-IE"/>
        </w:rPr>
      </w:pPr>
      <w:r>
        <w:rPr>
          <w:lang w:val="ga-IE"/>
        </w:rPr>
        <w:t>This will send a 1 to the pure data patch when the button is clicked.</w:t>
      </w:r>
    </w:p>
    <w:p w14:paraId="62F8FAE5" w14:textId="77777777" w:rsidR="00E31748" w:rsidRDefault="00E31748" w:rsidP="00BD0A21">
      <w:pPr>
        <w:jc w:val="both"/>
        <w:rPr>
          <w:lang w:val="ga-IE"/>
        </w:rPr>
      </w:pPr>
    </w:p>
    <w:p w14:paraId="04BDFCA9" w14:textId="77777777" w:rsidR="001C5F1E" w:rsidRDefault="001D22AE" w:rsidP="00BD0A21">
      <w:pPr>
        <w:jc w:val="both"/>
        <w:rPr>
          <w:lang w:val="ga-IE"/>
        </w:rPr>
      </w:pPr>
      <w:r>
        <w:rPr>
          <w:lang w:val="ga-IE"/>
        </w:rPr>
        <w:t>Make sure there is a receiveEvent named “button2” in your pd patch to handle this float.</w:t>
      </w:r>
    </w:p>
    <w:p w14:paraId="07928E3A" w14:textId="77777777" w:rsidR="00B03931" w:rsidRDefault="00B03931" w:rsidP="00BD0A21">
      <w:pPr>
        <w:jc w:val="both"/>
        <w:rPr>
          <w:lang w:val="ga-IE"/>
        </w:rPr>
      </w:pPr>
    </w:p>
    <w:p w14:paraId="1C670EB4" w14:textId="2133C222" w:rsidR="00BD0A21" w:rsidRDefault="00560EB2" w:rsidP="00FC6006">
      <w:pPr>
        <w:ind w:firstLine="720"/>
        <w:jc w:val="both"/>
      </w:pPr>
      <w:r>
        <w:rPr>
          <w:lang w:val="ga-IE"/>
        </w:rPr>
        <w:t>2</w:t>
      </w:r>
      <w:r w:rsidR="006B1DDC">
        <w:rPr>
          <w:lang w:val="ga-IE"/>
        </w:rPr>
        <w:t>)</w:t>
      </w:r>
      <w:r w:rsidR="00144B24">
        <w:rPr>
          <w:lang w:val="ga-IE"/>
        </w:rPr>
        <w:t xml:space="preserve">  </w:t>
      </w:r>
      <w:r w:rsidR="00BD0A21">
        <w:t>Build and run app and test!</w:t>
      </w:r>
    </w:p>
    <w:p w14:paraId="38ABDBBE" w14:textId="77777777" w:rsidR="00BD0A21" w:rsidRDefault="00BD0A21" w:rsidP="00BD0A21">
      <w:pPr>
        <w:ind w:firstLine="720"/>
        <w:jc w:val="both"/>
      </w:pPr>
    </w:p>
    <w:p w14:paraId="3419E563" w14:textId="245559B2" w:rsidR="00BD0A21" w:rsidRDefault="00144B24" w:rsidP="00FC6006">
      <w:pPr>
        <w:jc w:val="both"/>
      </w:pPr>
      <w:r>
        <w:t xml:space="preserve">                    </w:t>
      </w:r>
      <w:r w:rsidR="00BD0A21">
        <w:t>Any errors raise your hand.</w:t>
      </w:r>
    </w:p>
    <w:p w14:paraId="6081C6E1" w14:textId="77777777" w:rsidR="003D0746" w:rsidRDefault="003D0746" w:rsidP="00BD0A21">
      <w:pPr>
        <w:ind w:firstLine="720"/>
        <w:jc w:val="both"/>
      </w:pPr>
    </w:p>
    <w:p w14:paraId="6DB77D41" w14:textId="77777777" w:rsidR="00E83C16" w:rsidRDefault="00E83C16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ga-IE"/>
        </w:rPr>
      </w:pPr>
      <w:r>
        <w:rPr>
          <w:lang w:val="ga-IE"/>
        </w:rPr>
        <w:br w:type="page"/>
      </w:r>
    </w:p>
    <w:p w14:paraId="334D0673" w14:textId="55EA7CC2" w:rsidR="00BD0A21" w:rsidRDefault="008E1ABB" w:rsidP="004A3E32">
      <w:pPr>
        <w:pStyle w:val="Heading2"/>
        <w:rPr>
          <w:lang w:val="ga-IE"/>
        </w:rPr>
      </w:pPr>
      <w:r>
        <w:rPr>
          <w:lang w:val="ga-IE"/>
        </w:rPr>
        <w:t xml:space="preserve">Part </w:t>
      </w:r>
      <w:r w:rsidR="00FC6006">
        <w:rPr>
          <w:lang w:val="ga-IE"/>
        </w:rPr>
        <w:t>2</w:t>
      </w:r>
      <w:r w:rsidR="00826FE5">
        <w:rPr>
          <w:lang w:val="ga-IE"/>
        </w:rPr>
        <w:t xml:space="preserve">: </w:t>
      </w:r>
      <w:r w:rsidR="00BD0A21">
        <w:rPr>
          <w:lang w:val="ga-IE"/>
        </w:rPr>
        <w:t>Adding a Slider to the GUI</w:t>
      </w:r>
    </w:p>
    <w:p w14:paraId="2CFD298B" w14:textId="77777777" w:rsidR="00364BCE" w:rsidRDefault="00364BCE" w:rsidP="00BD0A21"/>
    <w:p w14:paraId="072F8314" w14:textId="77777777" w:rsidR="00BD0A21" w:rsidRDefault="00364BCE" w:rsidP="00BD0A21">
      <w:pPr>
        <w:rPr>
          <w:lang w:val="ga-IE"/>
        </w:rPr>
      </w:pPr>
      <w:r>
        <w:t xml:space="preserve">You will repeat the steps for adding a button, but instead using a slider. In android this is called a </w:t>
      </w:r>
      <w:r w:rsidRPr="00364BCE">
        <w:rPr>
          <w:b/>
        </w:rPr>
        <w:t>seekbar</w:t>
      </w:r>
      <w:r>
        <w:t xml:space="preserve">. </w:t>
      </w:r>
    </w:p>
    <w:p w14:paraId="44C457FA" w14:textId="77777777" w:rsidR="00826FE5" w:rsidRDefault="00826FE5" w:rsidP="00BD0A21">
      <w:pPr>
        <w:rPr>
          <w:lang w:val="ga-IE"/>
        </w:rPr>
      </w:pPr>
    </w:p>
    <w:p w14:paraId="19DAC4D3" w14:textId="27907E1E" w:rsidR="008E1ABB" w:rsidRPr="008E1ABB" w:rsidRDefault="00364BCE" w:rsidP="004A3E32">
      <w:pPr>
        <w:pStyle w:val="ListParagraph"/>
        <w:numPr>
          <w:ilvl w:val="0"/>
          <w:numId w:val="12"/>
        </w:numPr>
        <w:rPr>
          <w:lang w:val="ga-IE"/>
        </w:rPr>
      </w:pPr>
      <w:r w:rsidRPr="008E1ABB">
        <w:rPr>
          <w:lang w:val="ga-IE"/>
        </w:rPr>
        <w:t>Return to the Design view of the GUI by double clicking</w:t>
      </w:r>
    </w:p>
    <w:p w14:paraId="3B6FF720" w14:textId="3F0623EA" w:rsidR="00364BCE" w:rsidRPr="008E1ABB" w:rsidRDefault="00364BCE" w:rsidP="004A3E32">
      <w:pPr>
        <w:pStyle w:val="ListParagraph"/>
        <w:ind w:left="1100"/>
        <w:rPr>
          <w:lang w:val="ga-IE"/>
        </w:rPr>
      </w:pPr>
      <w:r w:rsidRPr="008E1ABB">
        <w:rPr>
          <w:lang w:val="ga-IE"/>
        </w:rPr>
        <w:t>activity_main.xml.</w:t>
      </w:r>
    </w:p>
    <w:p w14:paraId="51685047" w14:textId="2662E85F" w:rsidR="00364BCE" w:rsidRPr="00F27731" w:rsidRDefault="00364BCE" w:rsidP="004A3E32">
      <w:pPr>
        <w:pStyle w:val="ListParagraph"/>
        <w:numPr>
          <w:ilvl w:val="0"/>
          <w:numId w:val="12"/>
        </w:numPr>
        <w:rPr>
          <w:lang w:val="ga-IE"/>
        </w:rPr>
      </w:pPr>
      <w:r w:rsidRPr="00F27731">
        <w:rPr>
          <w:lang w:val="ga-IE"/>
        </w:rPr>
        <w:t>Drag and drop a seekbar under the button. It will look like this:</w:t>
      </w:r>
    </w:p>
    <w:p w14:paraId="105FCCED" w14:textId="77777777" w:rsidR="00364BCE" w:rsidRDefault="00364BCE" w:rsidP="00BD0A21">
      <w:pPr>
        <w:rPr>
          <w:lang w:val="ga-IE"/>
        </w:rPr>
      </w:pPr>
    </w:p>
    <w:p w14:paraId="46456A20" w14:textId="77777777" w:rsidR="00BD0A21" w:rsidRDefault="00364BCE" w:rsidP="00364BCE">
      <w:pPr>
        <w:jc w:val="center"/>
        <w:rPr>
          <w:lang w:val="ga-IE"/>
        </w:rPr>
      </w:pPr>
      <w:r>
        <w:rPr>
          <w:noProof/>
          <w:lang w:val="en-US"/>
        </w:rPr>
        <w:drawing>
          <wp:inline distT="0" distB="0" distL="0" distR="0" wp14:anchorId="2392C588" wp14:editId="50B0C8A6">
            <wp:extent cx="3124200" cy="25368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06 at 12.36.07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723"/>
                    <a:stretch/>
                  </pic:blipFill>
                  <pic:spPr bwMode="auto">
                    <a:xfrm>
                      <a:off x="0" y="0"/>
                      <a:ext cx="3124200" cy="253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53925" w14:textId="77777777" w:rsidR="00364BCE" w:rsidRDefault="00364BCE" w:rsidP="00364BCE">
      <w:pPr>
        <w:jc w:val="center"/>
        <w:rPr>
          <w:lang w:val="ga-IE"/>
        </w:rPr>
      </w:pPr>
    </w:p>
    <w:p w14:paraId="136E3362" w14:textId="16D6D9AC" w:rsidR="00364BCE" w:rsidRPr="00F27731" w:rsidRDefault="00364BCE" w:rsidP="004A3E32">
      <w:pPr>
        <w:pStyle w:val="ListParagraph"/>
        <w:numPr>
          <w:ilvl w:val="0"/>
          <w:numId w:val="12"/>
        </w:numPr>
        <w:rPr>
          <w:lang w:val="ga-IE"/>
        </w:rPr>
      </w:pPr>
      <w:r w:rsidRPr="00F27731">
        <w:rPr>
          <w:lang w:val="ga-IE"/>
        </w:rPr>
        <w:t>Edit the properties as following:</w:t>
      </w:r>
    </w:p>
    <w:p w14:paraId="05B602A8" w14:textId="77777777" w:rsidR="00364BCE" w:rsidRDefault="00364BCE" w:rsidP="004A3E32">
      <w:pPr>
        <w:ind w:left="720"/>
        <w:rPr>
          <w:lang w:val="ga-IE"/>
        </w:rPr>
      </w:pPr>
      <w:r>
        <w:rPr>
          <w:lang w:val="ga-IE"/>
        </w:rPr>
        <w:tab/>
        <w:t>Rename seekbar ID to slider1.</w:t>
      </w:r>
    </w:p>
    <w:p w14:paraId="3290A885" w14:textId="77777777" w:rsidR="00364BCE" w:rsidRDefault="00364BCE" w:rsidP="004A3E32">
      <w:pPr>
        <w:ind w:left="720"/>
        <w:rPr>
          <w:lang w:val="ga-IE"/>
        </w:rPr>
      </w:pPr>
      <w:r>
        <w:rPr>
          <w:lang w:val="ga-IE"/>
        </w:rPr>
        <w:tab/>
        <w:t>Set “max” to 100.</w:t>
      </w:r>
    </w:p>
    <w:p w14:paraId="729DC6B6" w14:textId="77777777" w:rsidR="00364BCE" w:rsidRDefault="00364BCE" w:rsidP="00364BCE">
      <w:pPr>
        <w:rPr>
          <w:lang w:val="ga-IE"/>
        </w:rPr>
      </w:pPr>
    </w:p>
    <w:p w14:paraId="29DD3080" w14:textId="77777777" w:rsidR="00364BCE" w:rsidRDefault="00364BCE" w:rsidP="006D61C1">
      <w:pPr>
        <w:ind w:left="720"/>
        <w:rPr>
          <w:lang w:val="ga-IE"/>
        </w:rPr>
      </w:pPr>
      <w:r>
        <w:rPr>
          <w:lang w:val="ga-IE"/>
        </w:rPr>
        <w:t>It will look like the following:</w:t>
      </w:r>
    </w:p>
    <w:p w14:paraId="259A660F" w14:textId="77777777" w:rsidR="00364BCE" w:rsidRDefault="00364BCE" w:rsidP="00364BCE">
      <w:pPr>
        <w:rPr>
          <w:lang w:val="ga-IE"/>
        </w:rPr>
      </w:pPr>
    </w:p>
    <w:p w14:paraId="2F4A12D6" w14:textId="77777777" w:rsidR="00364BCE" w:rsidRDefault="00364BCE" w:rsidP="004A3E32">
      <w:pPr>
        <w:jc w:val="center"/>
        <w:rPr>
          <w:lang w:val="ga-IE"/>
        </w:rPr>
      </w:pPr>
      <w:r>
        <w:rPr>
          <w:noProof/>
          <w:lang w:val="en-US"/>
        </w:rPr>
        <w:drawing>
          <wp:inline distT="0" distB="0" distL="0" distR="0" wp14:anchorId="290E64C5" wp14:editId="6F7068E1">
            <wp:extent cx="3810000" cy="28757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06 at 12.35.5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7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1DFB" w14:textId="77777777" w:rsidR="00FC77DF" w:rsidRDefault="00FC77DF" w:rsidP="004A3E32">
      <w:pPr>
        <w:jc w:val="center"/>
        <w:rPr>
          <w:lang w:val="ga-IE"/>
        </w:rPr>
      </w:pPr>
    </w:p>
    <w:p w14:paraId="06EE48B2" w14:textId="77777777" w:rsidR="00BD0A21" w:rsidRDefault="00364BCE" w:rsidP="009C13BF">
      <w:pPr>
        <w:ind w:firstLine="720"/>
        <w:rPr>
          <w:lang w:val="ga-IE"/>
        </w:rPr>
      </w:pPr>
      <w:r>
        <w:rPr>
          <w:lang w:val="ga-IE"/>
        </w:rPr>
        <w:t xml:space="preserve">You now need to add a listener for when the slider’s value changes. </w:t>
      </w:r>
    </w:p>
    <w:p w14:paraId="4A7B1E89" w14:textId="77777777" w:rsidR="00BE505F" w:rsidRDefault="00BE505F" w:rsidP="00BD0A21">
      <w:pPr>
        <w:rPr>
          <w:lang w:val="ga-IE"/>
        </w:rPr>
      </w:pPr>
    </w:p>
    <w:p w14:paraId="7E677C5F" w14:textId="77777777" w:rsidR="00364BCE" w:rsidRDefault="00364BCE" w:rsidP="00BD0A21">
      <w:pPr>
        <w:rPr>
          <w:lang w:val="ga-IE"/>
        </w:rPr>
      </w:pPr>
    </w:p>
    <w:p w14:paraId="631B530D" w14:textId="77777777" w:rsidR="00364BCE" w:rsidRDefault="00364BCE" w:rsidP="00BD0A21">
      <w:pPr>
        <w:rPr>
          <w:lang w:val="ga-IE"/>
        </w:rPr>
      </w:pPr>
      <w:r>
        <w:rPr>
          <w:lang w:val="ga-IE"/>
        </w:rPr>
        <w:t xml:space="preserve">Go to line </w:t>
      </w:r>
      <w:r w:rsidR="00E942BE">
        <w:rPr>
          <w:lang w:val="ga-IE"/>
        </w:rPr>
        <w:t>82</w:t>
      </w:r>
      <w:r>
        <w:rPr>
          <w:lang w:val="ga-IE"/>
        </w:rPr>
        <w:t xml:space="preserve"> in MainActivity.java:</w:t>
      </w:r>
    </w:p>
    <w:p w14:paraId="2A4E1462" w14:textId="77777777" w:rsidR="00364BCE" w:rsidRDefault="00364BCE" w:rsidP="00BD0A21">
      <w:pPr>
        <w:rPr>
          <w:lang w:val="ga-IE"/>
        </w:rPr>
      </w:pPr>
    </w:p>
    <w:p w14:paraId="1070B458" w14:textId="77777777" w:rsidR="00364BCE" w:rsidRDefault="00364BCE" w:rsidP="00BD0A21">
      <w:pPr>
        <w:rPr>
          <w:lang w:val="ga-IE"/>
        </w:rPr>
      </w:pPr>
      <w:r>
        <w:rPr>
          <w:noProof/>
          <w:lang w:val="en-US"/>
        </w:rPr>
        <w:drawing>
          <wp:inline distT="0" distB="0" distL="0" distR="0" wp14:anchorId="36D06719" wp14:editId="7410056B">
            <wp:extent cx="4648200" cy="55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06 at 12.41.3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450C" w14:textId="77777777" w:rsidR="00364BCE" w:rsidRDefault="00364BCE" w:rsidP="00BD0A21">
      <w:pPr>
        <w:rPr>
          <w:lang w:val="ga-IE"/>
        </w:rPr>
      </w:pPr>
    </w:p>
    <w:p w14:paraId="343CB63A" w14:textId="77777777" w:rsidR="00364BCE" w:rsidRDefault="00364BCE" w:rsidP="00BD0A21">
      <w:pPr>
        <w:rPr>
          <w:lang w:val="ga-IE"/>
        </w:rPr>
      </w:pPr>
      <w:r>
        <w:rPr>
          <w:lang w:val="ga-IE"/>
        </w:rPr>
        <w:t>The slider has been declared for you, under this you will add the listener.</w:t>
      </w:r>
    </w:p>
    <w:p w14:paraId="182792E2" w14:textId="77777777" w:rsidR="00364BCE" w:rsidRDefault="00364BCE" w:rsidP="00BD0A21">
      <w:pPr>
        <w:rPr>
          <w:lang w:val="ga-IE"/>
        </w:rPr>
      </w:pPr>
    </w:p>
    <w:p w14:paraId="413AAA57" w14:textId="324FE9A6" w:rsidR="00364BCE" w:rsidRPr="00F27731" w:rsidRDefault="00364BCE" w:rsidP="004A3E32">
      <w:pPr>
        <w:pStyle w:val="ListParagraph"/>
        <w:numPr>
          <w:ilvl w:val="0"/>
          <w:numId w:val="11"/>
        </w:numPr>
        <w:rPr>
          <w:lang w:val="ga-IE"/>
        </w:rPr>
      </w:pPr>
      <w:r w:rsidRPr="00F27731">
        <w:rPr>
          <w:lang w:val="ga-IE"/>
        </w:rPr>
        <w:t>Add the listener code as follows:</w:t>
      </w:r>
    </w:p>
    <w:p w14:paraId="02A594F7" w14:textId="77777777" w:rsidR="00364BCE" w:rsidRDefault="00364BCE" w:rsidP="00BD0A21">
      <w:pPr>
        <w:rPr>
          <w:lang w:val="ga-IE"/>
        </w:rPr>
      </w:pPr>
    </w:p>
    <w:p w14:paraId="034949CB" w14:textId="77777777" w:rsidR="004A3E32" w:rsidRDefault="00364BCE" w:rsidP="004A3E32">
      <w:pPr>
        <w:ind w:left="720"/>
      </w:pPr>
      <w:r w:rsidRPr="00364BCE">
        <w:t>slider1.setOnSeekBarChangeListener(</w:t>
      </w:r>
      <w:r w:rsidRPr="00364BCE">
        <w:br/>
        <w:t xml:space="preserve">        new SeekBar.OnSeekBarChangeListener()</w:t>
      </w:r>
      <w:r w:rsidRPr="00364BCE">
        <w:br/>
        <w:t xml:space="preserve">        {</w:t>
      </w:r>
      <w:r w:rsidRPr="00364BCE">
        <w:br/>
      </w:r>
      <w:r w:rsidRPr="00364BCE">
        <w:br/>
        <w:t xml:space="preserve">            @Override</w:t>
      </w:r>
      <w:r w:rsidRPr="00364BCE">
        <w:br/>
        <w:t xml:space="preserve">            public void onProgressChanged(SeekBar seekBar, int progress, boolean fromUser) </w:t>
      </w:r>
    </w:p>
    <w:p w14:paraId="2550748A" w14:textId="6F0BDC9A" w:rsidR="00364BCE" w:rsidRPr="00364BCE" w:rsidRDefault="00364BCE" w:rsidP="004A3E32">
      <w:pPr>
        <w:ind w:firstLine="720"/>
      </w:pPr>
      <w:r w:rsidRPr="00364BCE">
        <w:t>{</w:t>
      </w:r>
      <w:r w:rsidRPr="00364BCE">
        <w:br/>
        <w:t xml:space="preserve">                slide1Value = progress / 100.0f;</w:t>
      </w:r>
      <w:r w:rsidRPr="00364BCE">
        <w:br/>
      </w:r>
      <w:r w:rsidRPr="00364BCE">
        <w:br/>
        <w:t xml:space="preserve">                sendFloatPD("slider1", slide1Value);</w:t>
      </w:r>
      <w:r w:rsidRPr="00364BCE">
        <w:br/>
        <w:t xml:space="preserve">            </w:t>
      </w:r>
      <w:r w:rsidR="004A3E32">
        <w:t xml:space="preserve"> </w:t>
      </w:r>
      <w:r w:rsidRPr="00364BCE">
        <w:t>}</w:t>
      </w:r>
      <w:r w:rsidRPr="00364BCE">
        <w:br/>
      </w:r>
      <w:r w:rsidRPr="00364BCE">
        <w:br/>
        <w:t xml:space="preserve">            @Override</w:t>
      </w:r>
      <w:r w:rsidRPr="00364BCE">
        <w:br/>
        <w:t xml:space="preserve">            public void onStartTrackingTouch(SeekBar seekBar) {</w:t>
      </w:r>
      <w:r w:rsidRPr="00364BCE">
        <w:br/>
      </w:r>
      <w:r w:rsidRPr="00364BCE">
        <w:br/>
        <w:t xml:space="preserve">            }</w:t>
      </w:r>
      <w:r w:rsidRPr="00364BCE">
        <w:br/>
      </w:r>
      <w:r w:rsidRPr="00364BCE">
        <w:br/>
        <w:t xml:space="preserve">            @Override</w:t>
      </w:r>
      <w:r w:rsidRPr="00364BCE">
        <w:br/>
        <w:t xml:space="preserve">            public void onStopTrackingTouch(SeekBar seekBar) {</w:t>
      </w:r>
      <w:r w:rsidRPr="00364BCE">
        <w:br/>
      </w:r>
      <w:r w:rsidRPr="00364BCE">
        <w:br/>
        <w:t xml:space="preserve">            }</w:t>
      </w:r>
      <w:r w:rsidRPr="00364BCE">
        <w:br/>
      </w:r>
      <w:r w:rsidRPr="00364BCE">
        <w:br/>
        <w:t xml:space="preserve">        });</w:t>
      </w:r>
    </w:p>
    <w:p w14:paraId="1A939D71" w14:textId="77777777" w:rsidR="00364BCE" w:rsidRDefault="00364BCE" w:rsidP="00BD0A21">
      <w:pPr>
        <w:rPr>
          <w:lang w:val="ga-IE"/>
        </w:rPr>
      </w:pPr>
    </w:p>
    <w:p w14:paraId="2C0BB139" w14:textId="77777777" w:rsidR="00364BCE" w:rsidRDefault="00364BCE" w:rsidP="00BD0A21">
      <w:pPr>
        <w:rPr>
          <w:lang w:val="ga-IE"/>
        </w:rPr>
      </w:pPr>
      <w:r>
        <w:rPr>
          <w:lang w:val="ga-IE"/>
        </w:rPr>
        <w:t>It will look like the following:</w:t>
      </w:r>
    </w:p>
    <w:p w14:paraId="579AA1E3" w14:textId="77777777" w:rsidR="00364BCE" w:rsidRDefault="00364BCE" w:rsidP="00BD0A21">
      <w:pPr>
        <w:rPr>
          <w:lang w:val="ga-IE"/>
        </w:rPr>
      </w:pPr>
    </w:p>
    <w:p w14:paraId="6241548F" w14:textId="77777777" w:rsidR="00364BCE" w:rsidRDefault="008368B4" w:rsidP="00BD0A21">
      <w:pPr>
        <w:rPr>
          <w:lang w:val="ga-IE"/>
        </w:rPr>
      </w:pPr>
      <w:r>
        <w:rPr>
          <w:noProof/>
          <w:lang w:val="en-US"/>
        </w:rPr>
        <w:drawing>
          <wp:inline distT="0" distB="0" distL="0" distR="0" wp14:anchorId="25ACC3D2" wp14:editId="6FE12322">
            <wp:extent cx="5270500" cy="2944495"/>
            <wp:effectExtent l="0" t="0" r="1270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06 at 12.44.5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8166" w14:textId="77777777" w:rsidR="00246FF7" w:rsidRDefault="00246FF7" w:rsidP="00BD0A21">
      <w:pPr>
        <w:rPr>
          <w:lang w:val="ga-IE"/>
        </w:rPr>
      </w:pPr>
    </w:p>
    <w:p w14:paraId="7F55DCA5" w14:textId="77777777" w:rsidR="008368B4" w:rsidRDefault="008368B4" w:rsidP="00BD0A21">
      <w:pPr>
        <w:rPr>
          <w:lang w:val="ga-IE"/>
        </w:rPr>
      </w:pPr>
    </w:p>
    <w:p w14:paraId="69FED123" w14:textId="3F0CFA01" w:rsidR="000F0998" w:rsidRPr="00F27731" w:rsidRDefault="00F27731" w:rsidP="004A3E32">
      <w:pPr>
        <w:ind w:left="360"/>
        <w:rPr>
          <w:lang w:val="ga-IE"/>
        </w:rPr>
      </w:pPr>
      <w:r>
        <w:rPr>
          <w:lang w:val="ga-IE"/>
        </w:rPr>
        <w:t xml:space="preserve">5)  </w:t>
      </w:r>
      <w:r w:rsidR="008368B4" w:rsidRPr="00F27731">
        <w:rPr>
          <w:lang w:val="ga-IE"/>
        </w:rPr>
        <w:t>Add a slider1 receiveEvent to your patch that will handle this data. It</w:t>
      </w:r>
      <w:r w:rsidR="000F0998" w:rsidRPr="00F27731">
        <w:rPr>
          <w:lang w:val="ga-IE"/>
        </w:rPr>
        <w:t xml:space="preserve">  </w:t>
      </w:r>
    </w:p>
    <w:p w14:paraId="1BFE98F5" w14:textId="6FAA1523" w:rsidR="008368B4" w:rsidRDefault="008368B4" w:rsidP="004A3E32">
      <w:pPr>
        <w:pStyle w:val="ListParagraph"/>
        <w:rPr>
          <w:lang w:val="ga-IE"/>
        </w:rPr>
      </w:pPr>
      <w:r w:rsidRPr="000F0998">
        <w:rPr>
          <w:lang w:val="ga-IE"/>
        </w:rPr>
        <w:t>will send a number between 0.0 and 1.0.</w:t>
      </w:r>
    </w:p>
    <w:p w14:paraId="6FDFDD70" w14:textId="77777777" w:rsidR="00F27731" w:rsidRPr="000F0998" w:rsidRDefault="00F27731" w:rsidP="004A3E32">
      <w:pPr>
        <w:pStyle w:val="ListParagraph"/>
        <w:rPr>
          <w:lang w:val="ga-IE"/>
        </w:rPr>
      </w:pPr>
    </w:p>
    <w:p w14:paraId="113EC1F4" w14:textId="77777777" w:rsidR="00222EF4" w:rsidRPr="00323138" w:rsidRDefault="00222EF4" w:rsidP="00BD0A21">
      <w:pPr>
        <w:rPr>
          <w:lang w:val="ga-IE"/>
        </w:rPr>
      </w:pPr>
    </w:p>
    <w:p w14:paraId="2FA3640A" w14:textId="77777777" w:rsidR="00BD0A21" w:rsidRDefault="00BD0A21" w:rsidP="00BD0A21">
      <w:pPr>
        <w:pStyle w:val="Heading3"/>
        <w:rPr>
          <w:sz w:val="32"/>
          <w:szCs w:val="32"/>
        </w:rPr>
      </w:pPr>
      <w:r>
        <w:rPr>
          <w:sz w:val="32"/>
          <w:szCs w:val="32"/>
        </w:rPr>
        <w:t xml:space="preserve">Mandatory </w:t>
      </w:r>
      <w:r w:rsidRPr="00CD3440">
        <w:rPr>
          <w:sz w:val="32"/>
          <w:szCs w:val="32"/>
        </w:rPr>
        <w:t>Homework:</w:t>
      </w:r>
      <w:r w:rsidRPr="00323138">
        <w:rPr>
          <w:noProof/>
          <w:lang w:val="en-US"/>
        </w:rPr>
        <w:t xml:space="preserve"> </w:t>
      </w:r>
    </w:p>
    <w:p w14:paraId="2A41A887" w14:textId="77777777" w:rsidR="00BD0A21" w:rsidRPr="00CD3440" w:rsidRDefault="00BD0A21" w:rsidP="00BD0A21"/>
    <w:p w14:paraId="33EB152A" w14:textId="77777777" w:rsidR="00BD0A21" w:rsidRDefault="00BD0A21" w:rsidP="00BD0A21">
      <w:pPr>
        <w:rPr>
          <w:b/>
        </w:rPr>
      </w:pPr>
      <w:r w:rsidRPr="00B775C4">
        <w:rPr>
          <w:b/>
        </w:rPr>
        <w:t>You’ll need to edit the pure dat</w:t>
      </w:r>
      <w:r>
        <w:rPr>
          <w:b/>
        </w:rPr>
        <w:t>a patch for more functionality.</w:t>
      </w:r>
      <w:bookmarkStart w:id="4" w:name="_GoBack"/>
      <w:bookmarkEnd w:id="4"/>
    </w:p>
    <w:p w14:paraId="12AF2428" w14:textId="77777777" w:rsidR="00BE505F" w:rsidRDefault="00BE505F" w:rsidP="00BD0A21">
      <w:pPr>
        <w:rPr>
          <w:b/>
        </w:rPr>
      </w:pPr>
    </w:p>
    <w:p w14:paraId="5C97C918" w14:textId="5C01C1F8" w:rsidR="00BD0A21" w:rsidRDefault="00BE505F" w:rsidP="00BD0A21">
      <w:pPr>
        <w:rPr>
          <w:b/>
          <w:lang w:val="ga-IE"/>
        </w:rPr>
      </w:pPr>
      <w:r>
        <w:rPr>
          <w:b/>
          <w:lang w:val="ga-IE"/>
        </w:rPr>
        <w:t>Utilize the</w:t>
      </w:r>
      <w:r w:rsidR="00BD0A21">
        <w:rPr>
          <w:b/>
          <w:lang w:val="ga-IE"/>
        </w:rPr>
        <w:t xml:space="preserve"> second oscillator </w:t>
      </w:r>
      <w:r>
        <w:rPr>
          <w:b/>
          <w:lang w:val="ga-IE"/>
        </w:rPr>
        <w:t xml:space="preserve">in </w:t>
      </w:r>
      <w:r w:rsidR="00BD0A21">
        <w:rPr>
          <w:b/>
          <w:lang w:val="ga-IE"/>
        </w:rPr>
        <w:t>the patch.</w:t>
      </w:r>
    </w:p>
    <w:p w14:paraId="460A7995" w14:textId="77777777" w:rsidR="00BD0A21" w:rsidRDefault="00BD0A21" w:rsidP="00BD0A21">
      <w:pPr>
        <w:rPr>
          <w:b/>
          <w:lang w:val="ga-IE"/>
        </w:rPr>
      </w:pPr>
    </w:p>
    <w:p w14:paraId="1AE71722" w14:textId="77777777" w:rsidR="00BD0A21" w:rsidRDefault="00BD0A21" w:rsidP="00BD0A21">
      <w:pPr>
        <w:rPr>
          <w:b/>
        </w:rPr>
      </w:pPr>
      <w:r>
        <w:rPr>
          <w:b/>
          <w:lang w:val="ga-IE"/>
        </w:rPr>
        <w:t>In total, have at least</w:t>
      </w:r>
      <w:r w:rsidRPr="00B775C4">
        <w:rPr>
          <w:b/>
        </w:rPr>
        <w:t xml:space="preserve"> 6</w:t>
      </w:r>
      <w:r>
        <w:rPr>
          <w:b/>
          <w:lang w:val="ga-IE"/>
        </w:rPr>
        <w:t xml:space="preserve"> widgets for both oscillators</w:t>
      </w:r>
      <w:r w:rsidRPr="00B775C4">
        <w:rPr>
          <w:b/>
        </w:rPr>
        <w:t xml:space="preserve"> including the amplitude and frequency ( get creative!).  </w:t>
      </w:r>
    </w:p>
    <w:p w14:paraId="2E6F2A33" w14:textId="77777777" w:rsidR="00BD0A21" w:rsidRDefault="00BD0A21" w:rsidP="00BD0A21">
      <w:pPr>
        <w:rPr>
          <w:b/>
        </w:rPr>
      </w:pPr>
    </w:p>
    <w:p w14:paraId="79B2BEDD" w14:textId="77777777" w:rsidR="00BD0A21" w:rsidRPr="00B775C4" w:rsidRDefault="00BD0A21" w:rsidP="00BD0A21">
      <w:pPr>
        <w:rPr>
          <w:b/>
        </w:rPr>
      </w:pPr>
      <w:r w:rsidRPr="00B775C4">
        <w:rPr>
          <w:b/>
        </w:rPr>
        <w:t>Use buttons, switches, sliders and text fields to make a more complicated synthesiser!</w:t>
      </w:r>
    </w:p>
    <w:p w14:paraId="59512A68" w14:textId="77777777" w:rsidR="00BD0A21" w:rsidRDefault="00BD0A21" w:rsidP="00BD0A21"/>
    <w:p w14:paraId="19D4B705" w14:textId="77777777" w:rsidR="00A65CA1" w:rsidRDefault="00A65CA1" w:rsidP="00970C7C"/>
    <w:sectPr w:rsidR="00A65CA1" w:rsidSect="005669C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E37FE"/>
    <w:multiLevelType w:val="multilevel"/>
    <w:tmpl w:val="AAC6F0E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1D50FCE"/>
    <w:multiLevelType w:val="hybridMultilevel"/>
    <w:tmpl w:val="6974F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80C85"/>
    <w:multiLevelType w:val="hybridMultilevel"/>
    <w:tmpl w:val="0D7476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C261B7"/>
    <w:multiLevelType w:val="hybridMultilevel"/>
    <w:tmpl w:val="F5FC89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67A6C"/>
    <w:multiLevelType w:val="hybridMultilevel"/>
    <w:tmpl w:val="C70E03F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A060B6"/>
    <w:multiLevelType w:val="hybridMultilevel"/>
    <w:tmpl w:val="100E3F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0F4BB5"/>
    <w:multiLevelType w:val="hybridMultilevel"/>
    <w:tmpl w:val="421227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816F16"/>
    <w:multiLevelType w:val="multilevel"/>
    <w:tmpl w:val="D67ABF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2CB5C0C"/>
    <w:multiLevelType w:val="hybridMultilevel"/>
    <w:tmpl w:val="8640E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4240B9"/>
    <w:multiLevelType w:val="hybridMultilevel"/>
    <w:tmpl w:val="AC56E434"/>
    <w:lvl w:ilvl="0" w:tplc="11681FAE">
      <w:start w:val="1"/>
      <w:numFmt w:val="decimal"/>
      <w:lvlText w:val="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746BF8"/>
    <w:multiLevelType w:val="hybridMultilevel"/>
    <w:tmpl w:val="3D706018"/>
    <w:lvl w:ilvl="0" w:tplc="04090011">
      <w:start w:val="1"/>
      <w:numFmt w:val="decimal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833ED"/>
    <w:multiLevelType w:val="hybridMultilevel"/>
    <w:tmpl w:val="7AA22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11"/>
  </w:num>
  <w:num w:numId="9">
    <w:abstractNumId w:val="2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BD5"/>
    <w:rsid w:val="000120F6"/>
    <w:rsid w:val="00016C09"/>
    <w:rsid w:val="00024305"/>
    <w:rsid w:val="0004187A"/>
    <w:rsid w:val="00075542"/>
    <w:rsid w:val="00086B83"/>
    <w:rsid w:val="00094BD5"/>
    <w:rsid w:val="000A045B"/>
    <w:rsid w:val="000A05CA"/>
    <w:rsid w:val="000D1425"/>
    <w:rsid w:val="000F0998"/>
    <w:rsid w:val="000F0BE1"/>
    <w:rsid w:val="000F5712"/>
    <w:rsid w:val="001016D3"/>
    <w:rsid w:val="001019C7"/>
    <w:rsid w:val="00115B8A"/>
    <w:rsid w:val="001169CB"/>
    <w:rsid w:val="00140930"/>
    <w:rsid w:val="00143945"/>
    <w:rsid w:val="00144B24"/>
    <w:rsid w:val="001465A8"/>
    <w:rsid w:val="00152558"/>
    <w:rsid w:val="00155BB3"/>
    <w:rsid w:val="0019473D"/>
    <w:rsid w:val="001A6C74"/>
    <w:rsid w:val="001B7BA7"/>
    <w:rsid w:val="001C5F1E"/>
    <w:rsid w:val="001D22AE"/>
    <w:rsid w:val="001D4541"/>
    <w:rsid w:val="001D459B"/>
    <w:rsid w:val="001E343E"/>
    <w:rsid w:val="00222EF4"/>
    <w:rsid w:val="00224835"/>
    <w:rsid w:val="00246FF7"/>
    <w:rsid w:val="002540E1"/>
    <w:rsid w:val="00260D89"/>
    <w:rsid w:val="002708C6"/>
    <w:rsid w:val="002724B3"/>
    <w:rsid w:val="00291925"/>
    <w:rsid w:val="002A539D"/>
    <w:rsid w:val="002B276A"/>
    <w:rsid w:val="002E07DD"/>
    <w:rsid w:val="002E4296"/>
    <w:rsid w:val="003234A6"/>
    <w:rsid w:val="003302B1"/>
    <w:rsid w:val="00330E6C"/>
    <w:rsid w:val="003435E1"/>
    <w:rsid w:val="003522C6"/>
    <w:rsid w:val="00364077"/>
    <w:rsid w:val="00364BCE"/>
    <w:rsid w:val="0037520E"/>
    <w:rsid w:val="00394D9E"/>
    <w:rsid w:val="0039768C"/>
    <w:rsid w:val="003B6E32"/>
    <w:rsid w:val="003C18EA"/>
    <w:rsid w:val="003D0746"/>
    <w:rsid w:val="003E3944"/>
    <w:rsid w:val="003E6FFA"/>
    <w:rsid w:val="00407D1B"/>
    <w:rsid w:val="004116B9"/>
    <w:rsid w:val="00415929"/>
    <w:rsid w:val="00460291"/>
    <w:rsid w:val="00474399"/>
    <w:rsid w:val="00477811"/>
    <w:rsid w:val="004948EB"/>
    <w:rsid w:val="004A3E32"/>
    <w:rsid w:val="004C624C"/>
    <w:rsid w:val="004E0922"/>
    <w:rsid w:val="004E466C"/>
    <w:rsid w:val="00517A1A"/>
    <w:rsid w:val="00532942"/>
    <w:rsid w:val="00532BF0"/>
    <w:rsid w:val="00532D43"/>
    <w:rsid w:val="00532FDA"/>
    <w:rsid w:val="00537D9C"/>
    <w:rsid w:val="00540917"/>
    <w:rsid w:val="00560EB2"/>
    <w:rsid w:val="005669C3"/>
    <w:rsid w:val="00597B38"/>
    <w:rsid w:val="005A7522"/>
    <w:rsid w:val="005B111E"/>
    <w:rsid w:val="005B1140"/>
    <w:rsid w:val="005D33F2"/>
    <w:rsid w:val="005D69AF"/>
    <w:rsid w:val="00611FB6"/>
    <w:rsid w:val="00630686"/>
    <w:rsid w:val="0067209A"/>
    <w:rsid w:val="00673FFB"/>
    <w:rsid w:val="00675C52"/>
    <w:rsid w:val="00682362"/>
    <w:rsid w:val="00682676"/>
    <w:rsid w:val="006B1DDC"/>
    <w:rsid w:val="006B2171"/>
    <w:rsid w:val="006C36C7"/>
    <w:rsid w:val="006C4490"/>
    <w:rsid w:val="006C747C"/>
    <w:rsid w:val="006D61C1"/>
    <w:rsid w:val="006F27E7"/>
    <w:rsid w:val="00713CF5"/>
    <w:rsid w:val="00733CF6"/>
    <w:rsid w:val="00775F61"/>
    <w:rsid w:val="00787676"/>
    <w:rsid w:val="00791D87"/>
    <w:rsid w:val="0079683C"/>
    <w:rsid w:val="007A25D5"/>
    <w:rsid w:val="007B293D"/>
    <w:rsid w:val="007B665C"/>
    <w:rsid w:val="007C4770"/>
    <w:rsid w:val="007C4C82"/>
    <w:rsid w:val="007D1803"/>
    <w:rsid w:val="007D6551"/>
    <w:rsid w:val="007F707B"/>
    <w:rsid w:val="00815EE1"/>
    <w:rsid w:val="00826FE5"/>
    <w:rsid w:val="008368B4"/>
    <w:rsid w:val="00870060"/>
    <w:rsid w:val="00880660"/>
    <w:rsid w:val="008A233F"/>
    <w:rsid w:val="008B0658"/>
    <w:rsid w:val="008B1AD8"/>
    <w:rsid w:val="008D15D4"/>
    <w:rsid w:val="008E1ABB"/>
    <w:rsid w:val="008F2BFC"/>
    <w:rsid w:val="00904BDD"/>
    <w:rsid w:val="00924725"/>
    <w:rsid w:val="00933BA1"/>
    <w:rsid w:val="009368B0"/>
    <w:rsid w:val="00963493"/>
    <w:rsid w:val="00965395"/>
    <w:rsid w:val="00970C7C"/>
    <w:rsid w:val="009772FE"/>
    <w:rsid w:val="00985D37"/>
    <w:rsid w:val="00992ECE"/>
    <w:rsid w:val="009A0E3F"/>
    <w:rsid w:val="009C13BF"/>
    <w:rsid w:val="00A3278C"/>
    <w:rsid w:val="00A65CA1"/>
    <w:rsid w:val="00A760B1"/>
    <w:rsid w:val="00A763EE"/>
    <w:rsid w:val="00AA0E0F"/>
    <w:rsid w:val="00AB5AB9"/>
    <w:rsid w:val="00AD5101"/>
    <w:rsid w:val="00AD6BC3"/>
    <w:rsid w:val="00AE59AB"/>
    <w:rsid w:val="00AF5ACC"/>
    <w:rsid w:val="00B03931"/>
    <w:rsid w:val="00B12C8F"/>
    <w:rsid w:val="00B13083"/>
    <w:rsid w:val="00B21EA0"/>
    <w:rsid w:val="00B22846"/>
    <w:rsid w:val="00B27AEE"/>
    <w:rsid w:val="00B30559"/>
    <w:rsid w:val="00B36B28"/>
    <w:rsid w:val="00B36DB6"/>
    <w:rsid w:val="00B444CE"/>
    <w:rsid w:val="00B729DE"/>
    <w:rsid w:val="00B775C4"/>
    <w:rsid w:val="00BA1FFA"/>
    <w:rsid w:val="00BA2EDE"/>
    <w:rsid w:val="00BA7DD4"/>
    <w:rsid w:val="00BC0508"/>
    <w:rsid w:val="00BC3BF4"/>
    <w:rsid w:val="00BC4DB3"/>
    <w:rsid w:val="00BD0A21"/>
    <w:rsid w:val="00BD5E95"/>
    <w:rsid w:val="00BE1D2F"/>
    <w:rsid w:val="00BE505F"/>
    <w:rsid w:val="00BF61BE"/>
    <w:rsid w:val="00C01E2F"/>
    <w:rsid w:val="00C3187B"/>
    <w:rsid w:val="00CA2F11"/>
    <w:rsid w:val="00CA3476"/>
    <w:rsid w:val="00CA76A3"/>
    <w:rsid w:val="00CC47DD"/>
    <w:rsid w:val="00CD3440"/>
    <w:rsid w:val="00CE095C"/>
    <w:rsid w:val="00CF45D8"/>
    <w:rsid w:val="00D0431E"/>
    <w:rsid w:val="00D12B45"/>
    <w:rsid w:val="00D46FEF"/>
    <w:rsid w:val="00D60F90"/>
    <w:rsid w:val="00D63A1E"/>
    <w:rsid w:val="00D9078F"/>
    <w:rsid w:val="00DE1655"/>
    <w:rsid w:val="00DF5409"/>
    <w:rsid w:val="00E020DF"/>
    <w:rsid w:val="00E069BF"/>
    <w:rsid w:val="00E31748"/>
    <w:rsid w:val="00E373EB"/>
    <w:rsid w:val="00E40A16"/>
    <w:rsid w:val="00E44506"/>
    <w:rsid w:val="00E4541E"/>
    <w:rsid w:val="00E547D1"/>
    <w:rsid w:val="00E5651B"/>
    <w:rsid w:val="00E57413"/>
    <w:rsid w:val="00E73B9B"/>
    <w:rsid w:val="00E75706"/>
    <w:rsid w:val="00E83C16"/>
    <w:rsid w:val="00E942BE"/>
    <w:rsid w:val="00E97015"/>
    <w:rsid w:val="00EB2595"/>
    <w:rsid w:val="00EB630E"/>
    <w:rsid w:val="00EB769C"/>
    <w:rsid w:val="00EC6C81"/>
    <w:rsid w:val="00EC7A6A"/>
    <w:rsid w:val="00ED1E1F"/>
    <w:rsid w:val="00EE3FA7"/>
    <w:rsid w:val="00F010A2"/>
    <w:rsid w:val="00F16298"/>
    <w:rsid w:val="00F25174"/>
    <w:rsid w:val="00F25D92"/>
    <w:rsid w:val="00F27731"/>
    <w:rsid w:val="00F27DDA"/>
    <w:rsid w:val="00F31F94"/>
    <w:rsid w:val="00F54D0B"/>
    <w:rsid w:val="00F57B8E"/>
    <w:rsid w:val="00F77694"/>
    <w:rsid w:val="00F83C43"/>
    <w:rsid w:val="00F975B7"/>
    <w:rsid w:val="00FB55C3"/>
    <w:rsid w:val="00FC6006"/>
    <w:rsid w:val="00FC77DF"/>
    <w:rsid w:val="00FD4C60"/>
    <w:rsid w:val="00FD716D"/>
    <w:rsid w:val="00FE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91D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4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4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F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B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BD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40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95C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409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5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54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532FDA"/>
  </w:style>
  <w:style w:type="character" w:customStyle="1" w:styleId="Heading3Char">
    <w:name w:val="Heading 3 Char"/>
    <w:basedOn w:val="DefaultParagraphFont"/>
    <w:link w:val="Heading3"/>
    <w:uiPriority w:val="9"/>
    <w:rsid w:val="00532F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B444C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4C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4C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4C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4C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4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4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F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B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BD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40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95C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409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5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54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532FDA"/>
  </w:style>
  <w:style w:type="character" w:customStyle="1" w:styleId="Heading3Char">
    <w:name w:val="Heading 3 Char"/>
    <w:basedOn w:val="DefaultParagraphFont"/>
    <w:link w:val="Heading3"/>
    <w:uiPriority w:val="9"/>
    <w:rsid w:val="00532F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B444C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4C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4C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4C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4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Hydroxate/Lab03_Templat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1360</Words>
  <Characters>7757</Characters>
  <Application>Microsoft Macintosh Word</Application>
  <DocSecurity>0</DocSecurity>
  <Lines>64</Lines>
  <Paragraphs>18</Paragraphs>
  <ScaleCrop>false</ScaleCrop>
  <Company/>
  <LinksUpToDate>false</LinksUpToDate>
  <CharactersWithSpaces>9099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Souness</dc:creator>
  <cp:keywords/>
  <dc:description/>
  <cp:lastModifiedBy>Conor Souness</cp:lastModifiedBy>
  <cp:revision>2</cp:revision>
  <dcterms:created xsi:type="dcterms:W3CDTF">2017-02-06T15:22:00Z</dcterms:created>
  <dcterms:modified xsi:type="dcterms:W3CDTF">2017-02-06T15:22:00Z</dcterms:modified>
</cp:coreProperties>
</file>